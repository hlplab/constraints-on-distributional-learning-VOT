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0F5A2" w14:textId="4D9A8418" w:rsidR="006D71A1" w:rsidRDefault="003D562B" w:rsidP="006D71A1">
      <w:pPr>
        <w:pStyle w:val="NormalWeb"/>
        <w:spacing w:before="0" w:beforeAutospacing="0" w:after="60" w:afterAutospacing="0"/>
        <w:jc w:val="both"/>
        <w:rPr>
          <w:b/>
          <w:bCs/>
          <w:sz w:val="22"/>
          <w:szCs w:val="22"/>
        </w:rPr>
      </w:pPr>
      <w:r>
        <w:rPr>
          <w:b/>
          <w:bCs/>
          <w:sz w:val="22"/>
          <w:szCs w:val="22"/>
        </w:rPr>
        <w:t>Overview of reviewers’ evaluation</w:t>
      </w:r>
    </w:p>
    <w:p w14:paraId="79753375" w14:textId="3E089D06" w:rsidR="006D71A1" w:rsidRDefault="006D71A1" w:rsidP="006D71A1">
      <w:pPr>
        <w:pStyle w:val="NormalWeb"/>
        <w:spacing w:before="0" w:beforeAutospacing="0" w:after="60" w:afterAutospacing="0"/>
        <w:jc w:val="both"/>
        <w:rPr>
          <w:sz w:val="22"/>
          <w:szCs w:val="22"/>
        </w:rPr>
      </w:pPr>
      <w:r>
        <w:rPr>
          <w:sz w:val="22"/>
          <w:szCs w:val="22"/>
        </w:rPr>
        <w:t xml:space="preserve">We thank the reviewers for their highly constructive comments on </w:t>
      </w:r>
      <w:r w:rsidR="004F7E07">
        <w:rPr>
          <w:sz w:val="22"/>
          <w:szCs w:val="22"/>
        </w:rPr>
        <w:t>our previous submission</w:t>
      </w:r>
      <w:r>
        <w:rPr>
          <w:sz w:val="22"/>
          <w:szCs w:val="22"/>
        </w:rPr>
        <w:t>. The</w:t>
      </w:r>
      <w:r w:rsidR="004F7E07">
        <w:rPr>
          <w:sz w:val="22"/>
          <w:szCs w:val="22"/>
        </w:rPr>
        <w:t xml:space="preserve"> reviewers’ </w:t>
      </w:r>
      <w:r w:rsidR="003D562B">
        <w:rPr>
          <w:sz w:val="22"/>
          <w:szCs w:val="22"/>
        </w:rPr>
        <w:t>guidance</w:t>
      </w:r>
      <w:r>
        <w:rPr>
          <w:sz w:val="22"/>
          <w:szCs w:val="22"/>
        </w:rPr>
        <w:t xml:space="preserve"> </w:t>
      </w:r>
      <w:r w:rsidR="003D562B">
        <w:rPr>
          <w:sz w:val="22"/>
          <w:szCs w:val="22"/>
        </w:rPr>
        <w:t>was</w:t>
      </w:r>
      <w:r>
        <w:rPr>
          <w:sz w:val="22"/>
          <w:szCs w:val="22"/>
        </w:rPr>
        <w:t xml:space="preserve"> critical in revising the </w:t>
      </w:r>
      <w:r w:rsidR="004F7E07">
        <w:rPr>
          <w:sz w:val="22"/>
          <w:szCs w:val="22"/>
        </w:rPr>
        <w:t>manuscript</w:t>
      </w:r>
      <w:r>
        <w:rPr>
          <w:sz w:val="22"/>
          <w:szCs w:val="22"/>
        </w:rPr>
        <w:t xml:space="preserve">. To briefly recap, all three reviewers seem to agree that this is in many ways a very strong </w:t>
      </w:r>
      <w:r w:rsidR="003D562B">
        <w:rPr>
          <w:sz w:val="22"/>
          <w:szCs w:val="22"/>
        </w:rPr>
        <w:t>manuscript</w:t>
      </w:r>
      <w:r>
        <w:rPr>
          <w:sz w:val="22"/>
          <w:szCs w:val="22"/>
        </w:rPr>
        <w:t xml:space="preserve"> that makes substantial methodological (R1-R3), empirical (R1-R3), computational (R1, </w:t>
      </w:r>
      <w:commentRangeStart w:id="0"/>
      <w:r>
        <w:rPr>
          <w:sz w:val="22"/>
          <w:szCs w:val="22"/>
        </w:rPr>
        <w:t>R3</w:t>
      </w:r>
      <w:commentRangeEnd w:id="0"/>
      <w:r>
        <w:rPr>
          <w:rStyle w:val="CommentReference"/>
          <w:rFonts w:ascii="Janson Text" w:hAnsi="Janson Text"/>
        </w:rPr>
        <w:commentReference w:id="0"/>
      </w:r>
      <w:r>
        <w:rPr>
          <w:sz w:val="22"/>
          <w:szCs w:val="22"/>
        </w:rPr>
        <w:t>), and theoretical contributions (R</w:t>
      </w:r>
      <w:commentRangeStart w:id="1"/>
      <w:r>
        <w:rPr>
          <w:sz w:val="22"/>
          <w:szCs w:val="22"/>
        </w:rPr>
        <w:t>1</w:t>
      </w:r>
      <w:commentRangeEnd w:id="1"/>
      <w:r>
        <w:rPr>
          <w:rStyle w:val="CommentReference"/>
          <w:rFonts w:ascii="Janson Text" w:hAnsi="Janson Text"/>
        </w:rPr>
        <w:commentReference w:id="1"/>
      </w:r>
      <w:r>
        <w:rPr>
          <w:sz w:val="22"/>
          <w:szCs w:val="22"/>
        </w:rPr>
        <w:t xml:space="preserve">). </w:t>
      </w:r>
      <w:r w:rsidR="004F7E07">
        <w:rPr>
          <w:sz w:val="22"/>
          <w:szCs w:val="22"/>
        </w:rPr>
        <w:t>However,</w:t>
      </w:r>
      <w:r>
        <w:rPr>
          <w:sz w:val="22"/>
          <w:szCs w:val="22"/>
        </w:rPr>
        <w:t xml:space="preserve"> </w:t>
      </w:r>
      <w:r w:rsidR="0065727F">
        <w:rPr>
          <w:sz w:val="22"/>
          <w:szCs w:val="22"/>
        </w:rPr>
        <w:t xml:space="preserve">all </w:t>
      </w:r>
      <w:r>
        <w:rPr>
          <w:sz w:val="22"/>
          <w:szCs w:val="22"/>
        </w:rPr>
        <w:t>reviewers also raised concerns about our—poorly worded—claims to novelty, and</w:t>
      </w:r>
      <w:r w:rsidR="0065727F">
        <w:rPr>
          <w:sz w:val="22"/>
          <w:szCs w:val="22"/>
        </w:rPr>
        <w:t>—as R3 put it—</w:t>
      </w:r>
      <w:r>
        <w:rPr>
          <w:sz w:val="22"/>
          <w:szCs w:val="22"/>
        </w:rPr>
        <w:t>the amount of material one has to “wade” through to come to the most novel contributions. We believe that these two inter-related concerns were primarily rooted in presentational issues, and the reviewers’ comments were very helpful in addressing those.</w:t>
      </w:r>
    </w:p>
    <w:p w14:paraId="0FC09852" w14:textId="77777777" w:rsidR="00D96167" w:rsidRDefault="006D71A1" w:rsidP="006D71A1">
      <w:pPr>
        <w:pStyle w:val="NormalWeb"/>
        <w:spacing w:before="0" w:beforeAutospacing="0" w:after="60" w:afterAutospacing="0"/>
        <w:ind w:firstLine="357"/>
        <w:jc w:val="both"/>
        <w:rPr>
          <w:sz w:val="22"/>
          <w:szCs w:val="22"/>
        </w:rPr>
      </w:pPr>
      <w:r>
        <w:rPr>
          <w:sz w:val="22"/>
          <w:szCs w:val="22"/>
        </w:rPr>
        <w:t>Specifically, R1 describes the manuscript as a “</w:t>
      </w:r>
      <w:r w:rsidRPr="00C619BE">
        <w:rPr>
          <w:sz w:val="22"/>
          <w:szCs w:val="22"/>
        </w:rPr>
        <w:t>very strong paper, both empirically and theoretically</w:t>
      </w:r>
      <w:r>
        <w:rPr>
          <w:sz w:val="22"/>
          <w:szCs w:val="22"/>
        </w:rPr>
        <w:t>”, highlighting that “i</w:t>
      </w:r>
      <w:r w:rsidRPr="00C619BE">
        <w:rPr>
          <w:sz w:val="22"/>
          <w:szCs w:val="22"/>
        </w:rPr>
        <w:t xml:space="preserve">t addresses long-standing gaps in our theoretical understanding of the fine-grained </w:t>
      </w:r>
      <w:proofErr w:type="spellStart"/>
      <w:r w:rsidRPr="00C619BE">
        <w:rPr>
          <w:sz w:val="22"/>
          <w:szCs w:val="22"/>
        </w:rPr>
        <w:t>timecourse</w:t>
      </w:r>
      <w:proofErr w:type="spellEnd"/>
      <w:r w:rsidRPr="00C619BE">
        <w:rPr>
          <w:sz w:val="22"/>
          <w:szCs w:val="22"/>
        </w:rPr>
        <w:t xml:space="preserve"> of listeners adapt to a novel talker and precise details about the mechanisms</w:t>
      </w:r>
      <w:r>
        <w:rPr>
          <w:sz w:val="22"/>
          <w:szCs w:val="22"/>
        </w:rPr>
        <w:t xml:space="preserve"> …”. R2 agrees that “t</w:t>
      </w:r>
      <w:r w:rsidRPr="00A275B0">
        <w:rPr>
          <w:sz w:val="22"/>
          <w:szCs w:val="22"/>
        </w:rPr>
        <w:t>here is a great deal of thought-provoking material in this paper</w:t>
      </w:r>
      <w:r>
        <w:rPr>
          <w:sz w:val="22"/>
          <w:szCs w:val="22"/>
        </w:rPr>
        <w:t>”, “(ultimately) some valuable implications emerge”, and that our data analysis is “thorough” but had concerns about some aspects of our “</w:t>
      </w:r>
      <w:r w:rsidRPr="00A275B0">
        <w:rPr>
          <w:sz w:val="22"/>
          <w:szCs w:val="22"/>
        </w:rPr>
        <w:t>stimuli, the placement of the work in prior literature, and the novelty of the paradigm</w:t>
      </w:r>
      <w:r>
        <w:rPr>
          <w:sz w:val="22"/>
          <w:szCs w:val="22"/>
        </w:rPr>
        <w:t>”. R3 described the work as “</w:t>
      </w:r>
      <w:r w:rsidRPr="00423B7C">
        <w:rPr>
          <w:sz w:val="22"/>
          <w:szCs w:val="22"/>
        </w:rPr>
        <w:t>sophisticated and methodologically well done</w:t>
      </w:r>
      <w:r>
        <w:rPr>
          <w:sz w:val="22"/>
          <w:szCs w:val="22"/>
        </w:rPr>
        <w:t>”, with “</w:t>
      </w:r>
      <w:r w:rsidRPr="00423B7C">
        <w:rPr>
          <w:sz w:val="22"/>
          <w:szCs w:val="22"/>
        </w:rPr>
        <w:t xml:space="preserve">several strong methodological innovations including the use of multiple testing points, the psychometric analysis </w:t>
      </w:r>
      <w:r>
        <w:rPr>
          <w:sz w:val="22"/>
          <w:szCs w:val="22"/>
        </w:rPr>
        <w:t>[…]</w:t>
      </w:r>
      <w:r w:rsidRPr="00423B7C">
        <w:rPr>
          <w:sz w:val="22"/>
          <w:szCs w:val="22"/>
        </w:rPr>
        <w:t xml:space="preserve"> and the ideal observer model</w:t>
      </w:r>
      <w:r>
        <w:rPr>
          <w:sz w:val="22"/>
          <w:szCs w:val="22"/>
        </w:rPr>
        <w:t>”. While highlighting that the paper is dense and seems to largely confirm known findings, R3 concludes that our finding of ‘premature convergence’ is “</w:t>
      </w:r>
      <w:r w:rsidRPr="00423B7C">
        <w:rPr>
          <w:sz w:val="22"/>
          <w:szCs w:val="22"/>
        </w:rPr>
        <w:t>super novel and super interesting</w:t>
      </w:r>
      <w:r>
        <w:rPr>
          <w:sz w:val="22"/>
          <w:szCs w:val="22"/>
        </w:rPr>
        <w:t>” and “</w:t>
      </w:r>
      <w:r w:rsidRPr="00423B7C">
        <w:rPr>
          <w:sz w:val="22"/>
          <w:szCs w:val="22"/>
        </w:rPr>
        <w:t>the most compelling aspect of the paper</w:t>
      </w:r>
      <w:r>
        <w:rPr>
          <w:sz w:val="22"/>
          <w:szCs w:val="22"/>
        </w:rPr>
        <w:t>”</w:t>
      </w:r>
      <w:r w:rsidRPr="00423B7C">
        <w:rPr>
          <w:sz w:val="22"/>
          <w:szCs w:val="22"/>
        </w:rPr>
        <w:t xml:space="preserve">. </w:t>
      </w:r>
    </w:p>
    <w:p w14:paraId="75714B5E" w14:textId="623594C7" w:rsidR="003D562B" w:rsidRPr="003D562B" w:rsidRDefault="003D562B" w:rsidP="003D562B">
      <w:pPr>
        <w:pStyle w:val="NormalWeb"/>
        <w:spacing w:before="0" w:beforeAutospacing="0" w:after="60" w:afterAutospacing="0"/>
        <w:jc w:val="both"/>
        <w:rPr>
          <w:b/>
          <w:bCs/>
          <w:sz w:val="22"/>
          <w:szCs w:val="22"/>
        </w:rPr>
      </w:pPr>
      <w:r>
        <w:rPr>
          <w:b/>
          <w:bCs/>
          <w:sz w:val="22"/>
          <w:szCs w:val="22"/>
        </w:rPr>
        <w:t>Overview of revisions</w:t>
      </w:r>
    </w:p>
    <w:p w14:paraId="2C924A85" w14:textId="7D88AF47" w:rsidR="00171223" w:rsidRDefault="00A65DE8" w:rsidP="003D562B">
      <w:pPr>
        <w:pStyle w:val="NormalWeb"/>
        <w:spacing w:before="0" w:beforeAutospacing="0" w:after="60" w:afterAutospacing="0"/>
        <w:jc w:val="both"/>
        <w:rPr>
          <w:sz w:val="22"/>
          <w:szCs w:val="22"/>
        </w:rPr>
      </w:pPr>
      <w:r>
        <w:rPr>
          <w:sz w:val="22"/>
          <w:szCs w:val="22"/>
        </w:rPr>
        <w:t>The reviewers’ critiques</w:t>
      </w:r>
      <w:r w:rsidR="00147635">
        <w:rPr>
          <w:sz w:val="22"/>
          <w:szCs w:val="22"/>
        </w:rPr>
        <w:t xml:space="preserve"> </w:t>
      </w:r>
      <w:r w:rsidR="00D96167">
        <w:rPr>
          <w:sz w:val="22"/>
          <w:szCs w:val="22"/>
        </w:rPr>
        <w:t>w</w:t>
      </w:r>
      <w:r>
        <w:rPr>
          <w:sz w:val="22"/>
          <w:szCs w:val="22"/>
        </w:rPr>
        <w:t>ere</w:t>
      </w:r>
      <w:r w:rsidR="00D96167">
        <w:rPr>
          <w:sz w:val="22"/>
          <w:szCs w:val="22"/>
        </w:rPr>
        <w:t xml:space="preserve"> eye-opening</w:t>
      </w:r>
      <w:r w:rsidR="004F7E07">
        <w:rPr>
          <w:sz w:val="22"/>
          <w:szCs w:val="22"/>
        </w:rPr>
        <w:t xml:space="preserve">. </w:t>
      </w:r>
      <w:r w:rsidR="003D562B">
        <w:rPr>
          <w:sz w:val="22"/>
          <w:szCs w:val="22"/>
        </w:rPr>
        <w:t>On re-reading our manuscript with the reviewers’ feedback in mind, we</w:t>
      </w:r>
      <w:r w:rsidR="004F7E07">
        <w:rPr>
          <w:sz w:val="22"/>
          <w:szCs w:val="22"/>
        </w:rPr>
        <w:t xml:space="preserve"> </w:t>
      </w:r>
      <w:r w:rsidR="00D96167">
        <w:rPr>
          <w:sz w:val="22"/>
          <w:szCs w:val="22"/>
        </w:rPr>
        <w:t>realize</w:t>
      </w:r>
      <w:r w:rsidR="003D562B">
        <w:rPr>
          <w:sz w:val="22"/>
          <w:szCs w:val="22"/>
        </w:rPr>
        <w:t>d</w:t>
      </w:r>
      <w:r w:rsidR="00D96167">
        <w:rPr>
          <w:sz w:val="22"/>
          <w:szCs w:val="22"/>
        </w:rPr>
        <w:t xml:space="preserve"> how little we </w:t>
      </w:r>
      <w:r w:rsidR="00171223">
        <w:rPr>
          <w:sz w:val="22"/>
          <w:szCs w:val="22"/>
        </w:rPr>
        <w:t xml:space="preserve">had </w:t>
      </w:r>
      <w:r>
        <w:rPr>
          <w:sz w:val="22"/>
          <w:szCs w:val="22"/>
        </w:rPr>
        <w:t>motivated</w:t>
      </w:r>
      <w:r w:rsidR="00D96167">
        <w:rPr>
          <w:sz w:val="22"/>
          <w:szCs w:val="22"/>
        </w:rPr>
        <w:t xml:space="preserve"> </w:t>
      </w:r>
      <w:r w:rsidR="00171223">
        <w:rPr>
          <w:sz w:val="22"/>
          <w:szCs w:val="22"/>
        </w:rPr>
        <w:t>our approach</w:t>
      </w:r>
      <w:r w:rsidR="00D96167">
        <w:rPr>
          <w:sz w:val="22"/>
          <w:szCs w:val="22"/>
        </w:rPr>
        <w:t>, and</w:t>
      </w:r>
      <w:r>
        <w:rPr>
          <w:sz w:val="22"/>
          <w:szCs w:val="22"/>
        </w:rPr>
        <w:t xml:space="preserve">, in particular, </w:t>
      </w:r>
      <w:r w:rsidR="00D96167">
        <w:rPr>
          <w:sz w:val="22"/>
          <w:szCs w:val="22"/>
        </w:rPr>
        <w:t xml:space="preserve">why we agree with a number of recent reviews that </w:t>
      </w:r>
      <w:r w:rsidR="00D96167" w:rsidRPr="00D96167">
        <w:rPr>
          <w:i/>
          <w:iCs/>
          <w:sz w:val="22"/>
          <w:szCs w:val="22"/>
          <w:u w:val="single"/>
        </w:rPr>
        <w:t xml:space="preserve">much less than commonly assumed </w:t>
      </w:r>
      <w:r w:rsidR="00D96167" w:rsidRPr="00D96167">
        <w:rPr>
          <w:sz w:val="22"/>
          <w:szCs w:val="22"/>
          <w:u w:val="single"/>
        </w:rPr>
        <w:t>is known about the mechanisms underlying rapid adaptation</w:t>
      </w:r>
      <w:r w:rsidR="00D96167">
        <w:rPr>
          <w:sz w:val="22"/>
          <w:szCs w:val="22"/>
        </w:rPr>
        <w:t xml:space="preserve">. This specifically includes that </w:t>
      </w:r>
      <w:r w:rsidR="00090459">
        <w:rPr>
          <w:sz w:val="22"/>
          <w:szCs w:val="22"/>
        </w:rPr>
        <w:t>it is</w:t>
      </w:r>
      <w:r w:rsidR="00D96167">
        <w:rPr>
          <w:sz w:val="22"/>
          <w:szCs w:val="22"/>
        </w:rPr>
        <w:t xml:space="preserve"> </w:t>
      </w:r>
      <w:r w:rsidR="00D96167" w:rsidRPr="00A65DE8">
        <w:rPr>
          <w:i/>
          <w:iCs/>
          <w:sz w:val="22"/>
          <w:szCs w:val="22"/>
        </w:rPr>
        <w:t>not</w:t>
      </w:r>
      <w:r w:rsidR="00D96167">
        <w:rPr>
          <w:sz w:val="22"/>
          <w:szCs w:val="22"/>
        </w:rPr>
        <w:t xml:space="preserve"> know</w:t>
      </w:r>
      <w:r w:rsidR="00090459">
        <w:rPr>
          <w:sz w:val="22"/>
          <w:szCs w:val="22"/>
        </w:rPr>
        <w:t>n to what</w:t>
      </w:r>
      <w:r w:rsidR="00D96167">
        <w:rPr>
          <w:sz w:val="22"/>
          <w:szCs w:val="22"/>
        </w:rPr>
        <w:t xml:space="preserve"> extent distributional learning can explain the surprisingly rapid changes during speech perception that often emerge within less than a handful of trials—at time scales that differ starkly from L2 </w:t>
      </w:r>
      <w:commentRangeStart w:id="2"/>
      <w:r w:rsidR="00D96167">
        <w:rPr>
          <w:sz w:val="22"/>
          <w:szCs w:val="22"/>
        </w:rPr>
        <w:t xml:space="preserve">learning (which R2 focused on) and many other learning phenomena </w:t>
      </w:r>
      <w:r w:rsidR="003D562B">
        <w:rPr>
          <w:sz w:val="22"/>
          <w:szCs w:val="22"/>
        </w:rPr>
        <w:t xml:space="preserve">beyond speech perception </w:t>
      </w:r>
      <w:r w:rsidR="00D96167">
        <w:rPr>
          <w:sz w:val="22"/>
          <w:szCs w:val="22"/>
        </w:rPr>
        <w:t xml:space="preserve">(which R3 focused on). </w:t>
      </w:r>
      <w:commentRangeEnd w:id="2"/>
      <w:r w:rsidR="00090459">
        <w:rPr>
          <w:rStyle w:val="CommentReference"/>
          <w:rFonts w:ascii="Janson Text" w:hAnsi="Janson Text"/>
        </w:rPr>
        <w:commentReference w:id="2"/>
      </w:r>
      <w:r w:rsidR="00D96167">
        <w:rPr>
          <w:sz w:val="22"/>
          <w:szCs w:val="22"/>
        </w:rPr>
        <w:t xml:space="preserve"> </w:t>
      </w:r>
    </w:p>
    <w:p w14:paraId="5D1ADBC3" w14:textId="6F67481A" w:rsidR="00D96167" w:rsidRDefault="003D562B" w:rsidP="006D71A1">
      <w:pPr>
        <w:pStyle w:val="NormalWeb"/>
        <w:spacing w:before="0" w:beforeAutospacing="0" w:after="60" w:afterAutospacing="0"/>
        <w:ind w:firstLine="357"/>
        <w:jc w:val="both"/>
        <w:rPr>
          <w:sz w:val="22"/>
          <w:szCs w:val="22"/>
        </w:rPr>
      </w:pPr>
      <w:r>
        <w:rPr>
          <w:sz w:val="22"/>
          <w:szCs w:val="22"/>
        </w:rPr>
        <w:t>Before we outline our revisions</w:t>
      </w:r>
      <w:r w:rsidR="00171223">
        <w:rPr>
          <w:sz w:val="22"/>
          <w:szCs w:val="22"/>
        </w:rPr>
        <w:t xml:space="preserve">, we </w:t>
      </w:r>
      <w:r>
        <w:rPr>
          <w:sz w:val="22"/>
          <w:szCs w:val="22"/>
        </w:rPr>
        <w:t xml:space="preserve">briefly </w:t>
      </w:r>
      <w:r w:rsidR="00171223">
        <w:rPr>
          <w:sz w:val="22"/>
          <w:szCs w:val="22"/>
        </w:rPr>
        <w:t>reflect on the notion of “strength of evidence” or the “strength of a test”, which plays an important role in the revised introduction</w:t>
      </w:r>
      <w:r>
        <w:rPr>
          <w:sz w:val="22"/>
          <w:szCs w:val="22"/>
        </w:rPr>
        <w:t xml:space="preserve">—the idea that there is a difference between testing a </w:t>
      </w:r>
      <w:r w:rsidR="00D44E24">
        <w:rPr>
          <w:sz w:val="22"/>
          <w:szCs w:val="22"/>
        </w:rPr>
        <w:t>binary</w:t>
      </w:r>
      <w:r>
        <w:rPr>
          <w:sz w:val="22"/>
          <w:szCs w:val="22"/>
        </w:rPr>
        <w:t xml:space="preserve"> (A &gt; B) hypothesis vs. the type of fine-grained evaluation that assesses whether a model or theory can actually explain both qualitative and quantitative aspects of the data (in our case, changes in speech perception as a function of exposure).</w:t>
      </w:r>
      <w:r w:rsidR="00171223">
        <w:rPr>
          <w:sz w:val="22"/>
          <w:szCs w:val="22"/>
        </w:rPr>
        <w:t xml:space="preserve"> </w:t>
      </w:r>
      <w:r>
        <w:rPr>
          <w:sz w:val="22"/>
          <w:szCs w:val="22"/>
        </w:rPr>
        <w:t>C</w:t>
      </w:r>
      <w:r w:rsidR="00D96167">
        <w:rPr>
          <w:sz w:val="22"/>
          <w:szCs w:val="22"/>
        </w:rPr>
        <w:t xml:space="preserve">onsider the following </w:t>
      </w:r>
      <w:r w:rsidR="00E664D3">
        <w:rPr>
          <w:sz w:val="22"/>
          <w:szCs w:val="22"/>
        </w:rPr>
        <w:t>hypothesis tests</w:t>
      </w:r>
      <w:r w:rsidR="00D96167">
        <w:rPr>
          <w:sz w:val="22"/>
          <w:szCs w:val="22"/>
        </w:rPr>
        <w:t>:</w:t>
      </w:r>
    </w:p>
    <w:p w14:paraId="2C992C01" w14:textId="77777777" w:rsidR="00D96167" w:rsidRDefault="00D96167" w:rsidP="006D71A1">
      <w:pPr>
        <w:pStyle w:val="NormalWeb"/>
        <w:spacing w:before="0" w:beforeAutospacing="0" w:after="60" w:afterAutospacing="0"/>
        <w:ind w:firstLine="357"/>
        <w:jc w:val="both"/>
        <w:rPr>
          <w:sz w:val="22"/>
          <w:szCs w:val="22"/>
        </w:rPr>
      </w:pPr>
    </w:p>
    <w:p w14:paraId="483A2355" w14:textId="7D0CF774" w:rsidR="00D96167" w:rsidRDefault="00D44E24" w:rsidP="007E6A5E">
      <w:pPr>
        <w:pStyle w:val="NormalWeb"/>
        <w:numPr>
          <w:ilvl w:val="0"/>
          <w:numId w:val="56"/>
        </w:numPr>
        <w:spacing w:before="0" w:beforeAutospacing="0" w:after="60" w:afterAutospacing="0"/>
        <w:ind w:left="360"/>
        <w:jc w:val="both"/>
        <w:rPr>
          <w:sz w:val="22"/>
          <w:szCs w:val="22"/>
        </w:rPr>
      </w:pPr>
      <w:r>
        <w:rPr>
          <w:sz w:val="22"/>
          <w:szCs w:val="22"/>
        </w:rPr>
        <w:t>Whether exposure affects subsequent perception relative to some other exposure conditions, without any prediction about the direction of the effect (e.g., accuracy after exposure A != accuracy of after exposure B)</w:t>
      </w:r>
    </w:p>
    <w:p w14:paraId="5A5F416E" w14:textId="05CB24FC" w:rsidR="00D44E24"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1 but with a clear expectation about the direction of the effect</w:t>
      </w:r>
      <w:r w:rsidR="0022616A">
        <w:rPr>
          <w:sz w:val="22"/>
          <w:szCs w:val="22"/>
        </w:rPr>
        <w:t xml:space="preserve"> (</w:t>
      </w:r>
      <w:r>
        <w:rPr>
          <w:sz w:val="22"/>
          <w:szCs w:val="22"/>
        </w:rPr>
        <w:t>e.g., accuracy after exposure A &gt; accuracy of after exposure B).</w:t>
      </w:r>
    </w:p>
    <w:p w14:paraId="3D50CA85" w14:textId="32BE8A34" w:rsidR="0022616A" w:rsidRDefault="00D44E24" w:rsidP="007E6A5E">
      <w:pPr>
        <w:pStyle w:val="NormalWeb"/>
        <w:numPr>
          <w:ilvl w:val="0"/>
          <w:numId w:val="56"/>
        </w:numPr>
        <w:spacing w:before="0" w:beforeAutospacing="0" w:after="60" w:afterAutospacing="0"/>
        <w:ind w:left="360"/>
        <w:jc w:val="both"/>
        <w:rPr>
          <w:sz w:val="22"/>
          <w:szCs w:val="22"/>
        </w:rPr>
      </w:pPr>
      <w:r>
        <w:rPr>
          <w:sz w:val="22"/>
          <w:szCs w:val="22"/>
        </w:rPr>
        <w:t>Same as in 2 but while also making predictions specifically about how the phonetic properties of exposure predict the changes in the mapping from phonetic features (e.g., VOT) to phonetic category (e.g., /d/ vs. /t/). For instance,</w:t>
      </w:r>
      <w:r w:rsidR="0022616A">
        <w:rPr>
          <w:sz w:val="22"/>
          <w:szCs w:val="22"/>
        </w:rPr>
        <w:t xml:space="preserve"> exposure A uses VOT distribution that is right-shifted relative to exposure B; following exposure, listeners in condition B categorize fewer token along the VOT continuum as “t”, compared to participants in condition B.</w:t>
      </w:r>
    </w:p>
    <w:p w14:paraId="36CFE0E1" w14:textId="77525595"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lastRenderedPageBreak/>
        <w:t xml:space="preserve">Same as in </w:t>
      </w:r>
      <w:r w:rsidR="00D44E24">
        <w:rPr>
          <w:sz w:val="22"/>
          <w:szCs w:val="22"/>
        </w:rPr>
        <w:t>3</w:t>
      </w:r>
      <w:r>
        <w:rPr>
          <w:sz w:val="22"/>
          <w:szCs w:val="22"/>
        </w:rPr>
        <w:t xml:space="preserve">, but for more conditions and measured at more points time, so that the directional prediction for conditions A, B, … are tested repeatedly, and the </w:t>
      </w:r>
      <w:proofErr w:type="spellStart"/>
      <w:r>
        <w:rPr>
          <w:sz w:val="22"/>
          <w:szCs w:val="22"/>
        </w:rPr>
        <w:t>timecourse</w:t>
      </w:r>
      <w:proofErr w:type="spellEnd"/>
      <w:r>
        <w:rPr>
          <w:sz w:val="22"/>
          <w:szCs w:val="22"/>
        </w:rPr>
        <w:t xml:space="preserve"> of those changes becomes clear.</w:t>
      </w:r>
    </w:p>
    <w:p w14:paraId="73E0798A" w14:textId="11E6119C" w:rsidR="0022616A"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4</w:t>
      </w:r>
      <w:r>
        <w:rPr>
          <w:sz w:val="22"/>
          <w:szCs w:val="22"/>
        </w:rPr>
        <w:t xml:space="preserve">, but while also having a predictive model of </w:t>
      </w:r>
      <w:r>
        <w:rPr>
          <w:i/>
          <w:iCs/>
          <w:sz w:val="22"/>
          <w:szCs w:val="22"/>
        </w:rPr>
        <w:t>exactly how</w:t>
      </w:r>
      <w:r>
        <w:rPr>
          <w:sz w:val="22"/>
          <w:szCs w:val="22"/>
        </w:rPr>
        <w:t xml:space="preserve"> participants’ categorization function across the entire VOT continuum should change with the type and amount of exposure.</w:t>
      </w:r>
    </w:p>
    <w:p w14:paraId="57820ACC" w14:textId="03B38CF1" w:rsidR="0022616A" w:rsidRPr="00171223" w:rsidRDefault="0022616A" w:rsidP="007E6A5E">
      <w:pPr>
        <w:pStyle w:val="NormalWeb"/>
        <w:numPr>
          <w:ilvl w:val="0"/>
          <w:numId w:val="56"/>
        </w:numPr>
        <w:spacing w:before="0" w:beforeAutospacing="0" w:after="60" w:afterAutospacing="0"/>
        <w:ind w:left="360"/>
        <w:jc w:val="both"/>
        <w:rPr>
          <w:sz w:val="22"/>
          <w:szCs w:val="22"/>
        </w:rPr>
      </w:pPr>
      <w:r>
        <w:rPr>
          <w:sz w:val="22"/>
          <w:szCs w:val="22"/>
        </w:rPr>
        <w:t xml:space="preserve">Same as in </w:t>
      </w:r>
      <w:r w:rsidR="00D44E24">
        <w:rPr>
          <w:sz w:val="22"/>
          <w:szCs w:val="22"/>
        </w:rPr>
        <w:t>5</w:t>
      </w:r>
      <w:r>
        <w:rPr>
          <w:sz w:val="22"/>
          <w:szCs w:val="22"/>
        </w:rPr>
        <w:t xml:space="preserve">, but while also testing whether the direction and magnitude of the changes are compatible with a model of participants’ </w:t>
      </w:r>
      <w:r>
        <w:rPr>
          <w:i/>
          <w:iCs/>
          <w:sz w:val="22"/>
          <w:szCs w:val="22"/>
        </w:rPr>
        <w:t>prior</w:t>
      </w:r>
      <w:r>
        <w:rPr>
          <w:sz w:val="22"/>
          <w:szCs w:val="22"/>
        </w:rPr>
        <w:t xml:space="preserve"> expectations </w:t>
      </w:r>
      <w:r>
        <w:rPr>
          <w:i/>
          <w:iCs/>
          <w:sz w:val="22"/>
          <w:szCs w:val="22"/>
        </w:rPr>
        <w:t>based estimates of the relevant phonetic distributions in their previously experienced speech input.</w:t>
      </w:r>
    </w:p>
    <w:p w14:paraId="7A234E73" w14:textId="1552CB8C" w:rsidR="00171223" w:rsidRPr="00D96167" w:rsidRDefault="00171223" w:rsidP="007E6A5E">
      <w:pPr>
        <w:pStyle w:val="NormalWeb"/>
        <w:numPr>
          <w:ilvl w:val="0"/>
          <w:numId w:val="56"/>
        </w:numPr>
        <w:spacing w:before="0" w:beforeAutospacing="0" w:after="60" w:afterAutospacing="0"/>
        <w:ind w:left="360"/>
        <w:jc w:val="both"/>
        <w:rPr>
          <w:sz w:val="22"/>
          <w:szCs w:val="22"/>
        </w:rPr>
      </w:pPr>
      <w:r>
        <w:rPr>
          <w:i/>
          <w:iCs/>
          <w:sz w:val="22"/>
          <w:szCs w:val="22"/>
        </w:rPr>
        <w:t>Etc.</w:t>
      </w:r>
    </w:p>
    <w:p w14:paraId="0B3F3D9E" w14:textId="77777777" w:rsidR="00D96167" w:rsidRDefault="00D96167" w:rsidP="006D71A1">
      <w:pPr>
        <w:pStyle w:val="NormalWeb"/>
        <w:spacing w:before="0" w:beforeAutospacing="0" w:after="60" w:afterAutospacing="0"/>
        <w:ind w:firstLine="357"/>
        <w:jc w:val="both"/>
        <w:rPr>
          <w:sz w:val="22"/>
          <w:szCs w:val="22"/>
        </w:rPr>
      </w:pPr>
    </w:p>
    <w:p w14:paraId="624043E4" w14:textId="3649692C" w:rsidR="00D44E24" w:rsidRDefault="00D44E24" w:rsidP="00D44E24">
      <w:pPr>
        <w:pStyle w:val="NormalWeb"/>
        <w:spacing w:before="0" w:beforeAutospacing="0" w:after="60" w:afterAutospacing="0"/>
        <w:ind w:firstLine="357"/>
        <w:jc w:val="both"/>
        <w:rPr>
          <w:sz w:val="22"/>
          <w:szCs w:val="22"/>
        </w:rPr>
      </w:pPr>
      <w:r>
        <w:rPr>
          <w:sz w:val="22"/>
          <w:szCs w:val="22"/>
        </w:rPr>
        <w:t>A</w:t>
      </w:r>
      <w:r w:rsidR="00A65DE8">
        <w:rPr>
          <w:sz w:val="22"/>
          <w:szCs w:val="22"/>
        </w:rPr>
        <w:t xml:space="preserve">s recent reviews have outlined, most </w:t>
      </w:r>
      <w:r>
        <w:rPr>
          <w:sz w:val="22"/>
          <w:szCs w:val="22"/>
        </w:rPr>
        <w:t>existing</w:t>
      </w:r>
      <w:r w:rsidR="00A65DE8">
        <w:rPr>
          <w:sz w:val="22"/>
          <w:szCs w:val="22"/>
        </w:rPr>
        <w:t xml:space="preserve"> work</w:t>
      </w:r>
      <w:r w:rsidR="004F7E07">
        <w:rPr>
          <w:sz w:val="22"/>
          <w:szCs w:val="22"/>
        </w:rPr>
        <w:t xml:space="preserve"> </w:t>
      </w:r>
      <w:r>
        <w:rPr>
          <w:sz w:val="22"/>
          <w:szCs w:val="22"/>
        </w:rPr>
        <w:t xml:space="preserve">on adaptive speech perception </w:t>
      </w:r>
      <w:r w:rsidR="00E664D3">
        <w:rPr>
          <w:sz w:val="22"/>
          <w:szCs w:val="22"/>
        </w:rPr>
        <w:t>presents tests</w:t>
      </w:r>
      <w:r w:rsidR="00A65DE8">
        <w:rPr>
          <w:sz w:val="22"/>
          <w:szCs w:val="22"/>
        </w:rPr>
        <w:t xml:space="preserve"> </w:t>
      </w:r>
      <w:r w:rsidR="00E664D3">
        <w:rPr>
          <w:sz w:val="22"/>
          <w:szCs w:val="22"/>
        </w:rPr>
        <w:t xml:space="preserve">like those </w:t>
      </w:r>
      <w:r>
        <w:rPr>
          <w:sz w:val="22"/>
          <w:szCs w:val="22"/>
        </w:rPr>
        <w:t>in bullet 2 or 3</w:t>
      </w:r>
      <w:r w:rsidR="00E664D3">
        <w:rPr>
          <w:sz w:val="22"/>
          <w:szCs w:val="22"/>
        </w:rPr>
        <w:t xml:space="preserve"> </w:t>
      </w:r>
      <w:r w:rsidR="00A65DE8">
        <w:rPr>
          <w:sz w:val="22"/>
          <w:szCs w:val="22"/>
        </w:rPr>
        <w:t xml:space="preserve">(qualitatively </w:t>
      </w:r>
      <w:r w:rsidR="004F7E07">
        <w:rPr>
          <w:sz w:val="22"/>
          <w:szCs w:val="22"/>
        </w:rPr>
        <w:t>contrasting</w:t>
      </w:r>
      <w:r w:rsidR="00A65DE8">
        <w:rPr>
          <w:sz w:val="22"/>
          <w:szCs w:val="22"/>
        </w:rPr>
        <w:t xml:space="preserve"> two exposure conditions, </w:t>
      </w:r>
      <w:r w:rsidR="00171223">
        <w:rPr>
          <w:sz w:val="22"/>
          <w:szCs w:val="22"/>
        </w:rPr>
        <w:t xml:space="preserve">or qualitatively showing </w:t>
      </w:r>
      <w:r w:rsidR="004F7E07">
        <w:rPr>
          <w:sz w:val="22"/>
          <w:szCs w:val="22"/>
        </w:rPr>
        <w:t>that listeners with different</w:t>
      </w:r>
      <w:r w:rsidR="00171223">
        <w:rPr>
          <w:sz w:val="22"/>
          <w:szCs w:val="22"/>
        </w:rPr>
        <w:t xml:space="preserve"> prior experience</w:t>
      </w:r>
      <w:r w:rsidR="004F7E07">
        <w:rPr>
          <w:sz w:val="22"/>
          <w:szCs w:val="22"/>
        </w:rPr>
        <w:t xml:space="preserve"> perceive the same stimulus differently</w:t>
      </w:r>
      <w:r w:rsidR="00E664D3">
        <w:rPr>
          <w:sz w:val="22"/>
          <w:szCs w:val="22"/>
        </w:rPr>
        <w:t>)</w:t>
      </w:r>
      <w:r w:rsidR="00A65DE8">
        <w:rPr>
          <w:sz w:val="22"/>
          <w:szCs w:val="22"/>
        </w:rPr>
        <w:t xml:space="preserve">. </w:t>
      </w:r>
      <w:r>
        <w:rPr>
          <w:sz w:val="22"/>
          <w:szCs w:val="22"/>
        </w:rPr>
        <w:t>These types of studies provided important proofs of concepts that distributional learning is broadly compatible with the available data. They do, however, provide rather weak tests of the hypothesis that distributional learning is the</w:t>
      </w:r>
      <w:r>
        <w:rPr>
          <w:i/>
          <w:iCs/>
          <w:sz w:val="22"/>
          <w:szCs w:val="22"/>
        </w:rPr>
        <w:t xml:space="preserve"> </w:t>
      </w:r>
      <w:r>
        <w:rPr>
          <w:sz w:val="22"/>
          <w:szCs w:val="22"/>
        </w:rPr>
        <w:t xml:space="preserve">core mechanism underlying rapid changes in speech perception (a hypothesis that has been explicitly called into question). As others have pointed out long before us (e.g., Newell; Platt; Yarkoni; etc.), there a times in a field when binary tests like those in 2 and 3 above (what Newell calls the “game of 20 questions”) cannot forcefully advance theory. </w:t>
      </w:r>
    </w:p>
    <w:p w14:paraId="237F5618" w14:textId="77777777" w:rsidR="007E6A5E" w:rsidRDefault="004F7E07" w:rsidP="00E664D3">
      <w:pPr>
        <w:pStyle w:val="NormalWeb"/>
        <w:spacing w:before="0" w:beforeAutospacing="0" w:after="60" w:afterAutospacing="0"/>
        <w:ind w:firstLine="357"/>
        <w:jc w:val="both"/>
        <w:rPr>
          <w:sz w:val="22"/>
          <w:szCs w:val="22"/>
        </w:rPr>
      </w:pPr>
      <w:commentRangeStart w:id="3"/>
      <w:r>
        <w:rPr>
          <w:i/>
          <w:iCs/>
          <w:sz w:val="22"/>
          <w:szCs w:val="22"/>
        </w:rPr>
        <w:t>No study we know of</w:t>
      </w:r>
      <w:r>
        <w:rPr>
          <w:sz w:val="22"/>
          <w:szCs w:val="22"/>
        </w:rPr>
        <w:t xml:space="preserve"> (including those mentioned by the reviewers)</w:t>
      </w:r>
      <w:r w:rsidR="00A65DE8">
        <w:rPr>
          <w:sz w:val="22"/>
          <w:szCs w:val="22"/>
        </w:rPr>
        <w:t xml:space="preserve"> </w:t>
      </w:r>
      <w:r w:rsidR="00D44E24">
        <w:rPr>
          <w:sz w:val="22"/>
          <w:szCs w:val="22"/>
        </w:rPr>
        <w:t xml:space="preserve">presents tests of </w:t>
      </w:r>
      <w:r w:rsidR="007E6A5E">
        <w:rPr>
          <w:sz w:val="22"/>
          <w:szCs w:val="22"/>
        </w:rPr>
        <w:t>type 5-6</w:t>
      </w:r>
      <w:r w:rsidR="00171223">
        <w:rPr>
          <w:sz w:val="22"/>
          <w:szCs w:val="22"/>
        </w:rPr>
        <w:t xml:space="preserve">—i.e., </w:t>
      </w:r>
      <w:r w:rsidR="00171223" w:rsidRPr="00171223">
        <w:rPr>
          <w:sz w:val="22"/>
          <w:szCs w:val="22"/>
          <w:u w:val="single"/>
        </w:rPr>
        <w:t xml:space="preserve">tests that actually assess </w:t>
      </w:r>
      <w:r w:rsidR="00171223">
        <w:rPr>
          <w:sz w:val="22"/>
          <w:szCs w:val="22"/>
          <w:u w:val="single"/>
        </w:rPr>
        <w:t>to what extent</w:t>
      </w:r>
      <w:r w:rsidR="00171223" w:rsidRPr="00171223">
        <w:rPr>
          <w:sz w:val="22"/>
          <w:szCs w:val="22"/>
          <w:u w:val="single"/>
        </w:rPr>
        <w:t xml:space="preserve"> changes in listeners’ perception </w:t>
      </w:r>
      <w:r w:rsidR="00171223" w:rsidRPr="00171223">
        <w:rPr>
          <w:i/>
          <w:iCs/>
          <w:sz w:val="22"/>
          <w:szCs w:val="22"/>
          <w:u w:val="single"/>
        </w:rPr>
        <w:t xml:space="preserve">are </w:t>
      </w:r>
      <w:r w:rsidR="007E6A5E">
        <w:rPr>
          <w:i/>
          <w:iCs/>
          <w:sz w:val="22"/>
          <w:szCs w:val="22"/>
          <w:u w:val="single"/>
        </w:rPr>
        <w:t xml:space="preserve">qualitatively and </w:t>
      </w:r>
      <w:r w:rsidR="00171223" w:rsidRPr="00171223">
        <w:rPr>
          <w:i/>
          <w:iCs/>
          <w:sz w:val="22"/>
          <w:szCs w:val="22"/>
          <w:u w:val="single"/>
        </w:rPr>
        <w:t>quantitatively explained by the phonetic distributions in the relevant input</w:t>
      </w:r>
      <w:r w:rsidR="00A65DE8" w:rsidRPr="00171223">
        <w:rPr>
          <w:sz w:val="22"/>
          <w:szCs w:val="22"/>
          <w:u w:val="single"/>
        </w:rPr>
        <w:t>.</w:t>
      </w:r>
      <w:r w:rsidR="00A65DE8">
        <w:rPr>
          <w:sz w:val="22"/>
          <w:szCs w:val="22"/>
        </w:rPr>
        <w:t xml:space="preserve"> </w:t>
      </w:r>
      <w:r>
        <w:rPr>
          <w:sz w:val="22"/>
          <w:szCs w:val="22"/>
        </w:rPr>
        <w:t xml:space="preserve">Such tests are, however, crucial. </w:t>
      </w:r>
      <w:r w:rsidR="00171223">
        <w:rPr>
          <w:sz w:val="22"/>
          <w:szCs w:val="22"/>
        </w:rPr>
        <w:t>Even if one</w:t>
      </w:r>
      <w:r w:rsidR="009375D1">
        <w:rPr>
          <w:sz w:val="22"/>
          <w:szCs w:val="22"/>
        </w:rPr>
        <w:t xml:space="preserve">—on contrast to </w:t>
      </w:r>
      <w:r w:rsidR="007E6A5E">
        <w:rPr>
          <w:sz w:val="22"/>
          <w:szCs w:val="22"/>
        </w:rPr>
        <w:t xml:space="preserve">several </w:t>
      </w:r>
      <w:r w:rsidR="009375D1">
        <w:rPr>
          <w:sz w:val="22"/>
          <w:szCs w:val="22"/>
        </w:rPr>
        <w:t xml:space="preserve">recent reviews of the field—were to </w:t>
      </w:r>
      <w:r w:rsidR="00171223">
        <w:rPr>
          <w:sz w:val="22"/>
          <w:szCs w:val="22"/>
        </w:rPr>
        <w:t xml:space="preserve">take for granted that adaptive speech </w:t>
      </w:r>
      <w:r w:rsidR="009375D1">
        <w:rPr>
          <w:sz w:val="22"/>
          <w:szCs w:val="22"/>
        </w:rPr>
        <w:t xml:space="preserve">perception relies on distributional learning, </w:t>
      </w:r>
      <w:r>
        <w:rPr>
          <w:sz w:val="22"/>
          <w:szCs w:val="22"/>
        </w:rPr>
        <w:t>the existing evidence</w:t>
      </w:r>
      <w:r w:rsidR="009375D1">
        <w:rPr>
          <w:sz w:val="22"/>
          <w:szCs w:val="22"/>
        </w:rPr>
        <w:t xml:space="preserve"> would leave open whether distributional learning can actually explain a non-trivial </w:t>
      </w:r>
      <w:r w:rsidR="007E6A5E">
        <w:rPr>
          <w:sz w:val="22"/>
          <w:szCs w:val="22"/>
        </w:rPr>
        <w:t>share of</w:t>
      </w:r>
      <w:r w:rsidR="008275DC">
        <w:rPr>
          <w:sz w:val="22"/>
          <w:szCs w:val="22"/>
        </w:rPr>
        <w:t xml:space="preserve"> participants’ adaptive</w:t>
      </w:r>
      <w:r w:rsidR="007E6A5E">
        <w:rPr>
          <w:sz w:val="22"/>
          <w:szCs w:val="22"/>
        </w:rPr>
        <w:t xml:space="preserve"> behavior</w:t>
      </w:r>
      <w:r w:rsidR="009375D1">
        <w:rPr>
          <w:sz w:val="22"/>
          <w:szCs w:val="22"/>
        </w:rPr>
        <w:t xml:space="preserve">—as would </w:t>
      </w:r>
      <w:r w:rsidR="00A65DE8">
        <w:rPr>
          <w:sz w:val="22"/>
          <w:szCs w:val="22"/>
        </w:rPr>
        <w:t xml:space="preserve">be </w:t>
      </w:r>
      <w:r w:rsidR="008275DC">
        <w:rPr>
          <w:sz w:val="22"/>
          <w:szCs w:val="22"/>
        </w:rPr>
        <w:t>expect</w:t>
      </w:r>
      <w:r w:rsidR="00A65DE8">
        <w:rPr>
          <w:sz w:val="22"/>
          <w:szCs w:val="22"/>
        </w:rPr>
        <w:t>ed</w:t>
      </w:r>
      <w:r w:rsidR="008275DC">
        <w:rPr>
          <w:sz w:val="22"/>
          <w:szCs w:val="22"/>
        </w:rPr>
        <w:t xml:space="preserve"> if distributional learning is the core mechanism </w:t>
      </w:r>
      <w:r w:rsidR="00A65DE8">
        <w:rPr>
          <w:sz w:val="22"/>
          <w:szCs w:val="22"/>
        </w:rPr>
        <w:t xml:space="preserve">underlying </w:t>
      </w:r>
      <w:r w:rsidR="008275DC">
        <w:rPr>
          <w:sz w:val="22"/>
          <w:szCs w:val="22"/>
        </w:rPr>
        <w:t xml:space="preserve">adaptive speech perception. </w:t>
      </w:r>
    </w:p>
    <w:p w14:paraId="700E5FA6" w14:textId="6D255913" w:rsidR="007E6A5E" w:rsidRDefault="009375D1" w:rsidP="007E6A5E">
      <w:pPr>
        <w:pStyle w:val="NormalWeb"/>
        <w:spacing w:before="0" w:beforeAutospacing="0" w:after="60" w:afterAutospacing="0"/>
        <w:ind w:firstLine="357"/>
        <w:jc w:val="both"/>
        <w:rPr>
          <w:sz w:val="22"/>
          <w:szCs w:val="22"/>
        </w:rPr>
      </w:pPr>
      <w:r>
        <w:rPr>
          <w:sz w:val="22"/>
          <w:szCs w:val="22"/>
        </w:rPr>
        <w:t>The study we present takes an important step towards addressing this question</w:t>
      </w:r>
      <w:r w:rsidR="007E6A5E">
        <w:rPr>
          <w:sz w:val="22"/>
          <w:szCs w:val="22"/>
        </w:rPr>
        <w:t xml:space="preserve">. </w:t>
      </w:r>
      <w:r w:rsidR="00A65DE8">
        <w:rPr>
          <w:sz w:val="22"/>
          <w:szCs w:val="22"/>
        </w:rPr>
        <w:t xml:space="preserve">This is why we </w:t>
      </w:r>
      <w:r w:rsidR="008275DC">
        <w:rPr>
          <w:sz w:val="22"/>
          <w:szCs w:val="22"/>
        </w:rPr>
        <w:t xml:space="preserve">evaluate changes in listeners’ behavior for a total of </w:t>
      </w:r>
      <w:r w:rsidR="007E6A5E">
        <w:rPr>
          <w:sz w:val="22"/>
          <w:szCs w:val="22"/>
        </w:rPr>
        <w:t>&gt;400</w:t>
      </w:r>
      <w:r w:rsidR="008275DC">
        <w:rPr>
          <w:sz w:val="22"/>
          <w:szCs w:val="22"/>
        </w:rPr>
        <w:t xml:space="preserve"> combinations of exposure and test stimulus. </w:t>
      </w:r>
      <w:r w:rsidR="00A65DE8">
        <w:rPr>
          <w:sz w:val="22"/>
          <w:szCs w:val="22"/>
        </w:rPr>
        <w:t>A</w:t>
      </w:r>
      <w:r w:rsidR="008275DC">
        <w:rPr>
          <w:sz w:val="22"/>
          <w:szCs w:val="22"/>
        </w:rPr>
        <w:t>s the revised</w:t>
      </w:r>
      <w:r w:rsidR="00843A5A">
        <w:rPr>
          <w:sz w:val="22"/>
          <w:szCs w:val="22"/>
        </w:rPr>
        <w:t xml:space="preserve"> introduction now clarifies, w</w:t>
      </w:r>
      <w:r w:rsidR="008275DC">
        <w:rPr>
          <w:sz w:val="22"/>
          <w:szCs w:val="22"/>
        </w:rPr>
        <w:t>e compare the</w:t>
      </w:r>
      <w:r w:rsidR="00843A5A">
        <w:rPr>
          <w:sz w:val="22"/>
          <w:szCs w:val="22"/>
        </w:rPr>
        <w:t>se</w:t>
      </w:r>
      <w:r w:rsidR="008275DC">
        <w:rPr>
          <w:sz w:val="22"/>
          <w:szCs w:val="22"/>
        </w:rPr>
        <w:t xml:space="preserve"> measures against both idealized listener/learner models, and an actual distributional learning model.</w:t>
      </w:r>
      <w:r w:rsidR="00843A5A">
        <w:rPr>
          <w:sz w:val="22"/>
          <w:szCs w:val="22"/>
        </w:rPr>
        <w:t xml:space="preserve"> It is precisely this</w:t>
      </w:r>
      <w:r w:rsidR="007E6A5E">
        <w:rPr>
          <w:sz w:val="22"/>
          <w:szCs w:val="22"/>
        </w:rPr>
        <w:t xml:space="preserve"> model-guided</w:t>
      </w:r>
      <w:r w:rsidR="00843A5A">
        <w:rPr>
          <w:sz w:val="22"/>
          <w:szCs w:val="22"/>
        </w:rPr>
        <w:t xml:space="preserve"> ‘stress test’ that leads us to make </w:t>
      </w:r>
      <w:r w:rsidR="007E6A5E">
        <w:rPr>
          <w:sz w:val="22"/>
          <w:szCs w:val="22"/>
        </w:rPr>
        <w:t xml:space="preserve">several </w:t>
      </w:r>
      <w:r w:rsidR="001564E1">
        <w:rPr>
          <w:sz w:val="22"/>
          <w:szCs w:val="22"/>
        </w:rPr>
        <w:t xml:space="preserve">important </w:t>
      </w:r>
      <w:r w:rsidR="007E6A5E">
        <w:rPr>
          <w:sz w:val="22"/>
          <w:szCs w:val="22"/>
        </w:rPr>
        <w:t>empirical contributions:</w:t>
      </w:r>
    </w:p>
    <w:p w14:paraId="55FE4BA9" w14:textId="77777777" w:rsidR="007E6A5E" w:rsidRDefault="007E6A5E" w:rsidP="007E6A5E">
      <w:pPr>
        <w:pStyle w:val="NormalWeb"/>
        <w:spacing w:before="0" w:beforeAutospacing="0" w:after="60" w:afterAutospacing="0"/>
        <w:ind w:firstLine="357"/>
        <w:jc w:val="both"/>
        <w:rPr>
          <w:sz w:val="22"/>
          <w:szCs w:val="22"/>
        </w:rPr>
      </w:pPr>
    </w:p>
    <w:p w14:paraId="2B603972" w14:textId="77777777" w:rsidR="007E6A5E" w:rsidRDefault="007E6A5E" w:rsidP="007E6A5E">
      <w:pPr>
        <w:pStyle w:val="NormalWeb"/>
        <w:numPr>
          <w:ilvl w:val="0"/>
          <w:numId w:val="60"/>
        </w:numPr>
        <w:spacing w:before="0" w:beforeAutospacing="0" w:after="60" w:afterAutospacing="0"/>
        <w:ind w:left="360"/>
        <w:jc w:val="both"/>
        <w:rPr>
          <w:sz w:val="22"/>
          <w:szCs w:val="22"/>
        </w:rPr>
      </w:pPr>
      <w:r>
        <w:rPr>
          <w:sz w:val="22"/>
          <w:szCs w:val="22"/>
        </w:rPr>
        <w:t>As R3 notes: “</w:t>
      </w:r>
      <w:r w:rsidRPr="00423B7C">
        <w:rPr>
          <w:sz w:val="22"/>
          <w:szCs w:val="22"/>
        </w:rPr>
        <w:t xml:space="preserve">frankly the sophistication of the ideal observer models </w:t>
      </w:r>
      <w:r>
        <w:rPr>
          <w:sz w:val="22"/>
          <w:szCs w:val="22"/>
        </w:rPr>
        <w:t>[…]</w:t>
      </w:r>
      <w:r w:rsidRPr="00423B7C">
        <w:rPr>
          <w:sz w:val="22"/>
          <w:szCs w:val="22"/>
        </w:rPr>
        <w:t xml:space="preserve"> makes it starkly clear that the subjects are </w:t>
      </w:r>
      <w:r>
        <w:rPr>
          <w:sz w:val="22"/>
          <w:szCs w:val="22"/>
        </w:rPr>
        <w:t>[not converging against the statistics of the input]</w:t>
      </w:r>
      <w:r w:rsidRPr="00423B7C">
        <w:rPr>
          <w:sz w:val="22"/>
          <w:szCs w:val="22"/>
        </w:rPr>
        <w:t xml:space="preserve"> by providing a very clear view of what the subjects </w:t>
      </w:r>
      <w:r>
        <w:rPr>
          <w:sz w:val="22"/>
          <w:szCs w:val="22"/>
        </w:rPr>
        <w:t>‘</w:t>
      </w:r>
      <w:r w:rsidRPr="00423B7C">
        <w:rPr>
          <w:sz w:val="22"/>
          <w:szCs w:val="22"/>
        </w:rPr>
        <w:t>should</w:t>
      </w:r>
      <w:r>
        <w:rPr>
          <w:sz w:val="22"/>
          <w:szCs w:val="22"/>
        </w:rPr>
        <w:t>’</w:t>
      </w:r>
      <w:r w:rsidRPr="00423B7C">
        <w:rPr>
          <w:sz w:val="22"/>
          <w:szCs w:val="22"/>
        </w:rPr>
        <w:t xml:space="preserve"> be doing.</w:t>
      </w:r>
      <w:r>
        <w:rPr>
          <w:sz w:val="22"/>
          <w:szCs w:val="22"/>
        </w:rPr>
        <w:t>” Critically, if we had a</w:t>
      </w:r>
      <w:r w:rsidRPr="00C619BE">
        <w:rPr>
          <w:sz w:val="22"/>
          <w:szCs w:val="22"/>
        </w:rPr>
        <w:t>nalyz</w:t>
      </w:r>
      <w:r>
        <w:rPr>
          <w:sz w:val="22"/>
          <w:szCs w:val="22"/>
        </w:rPr>
        <w:t>ed</w:t>
      </w:r>
      <w:r w:rsidRPr="00C619BE">
        <w:rPr>
          <w:sz w:val="22"/>
          <w:szCs w:val="22"/>
        </w:rPr>
        <w:t xml:space="preserve"> our data </w:t>
      </w:r>
      <w:r>
        <w:rPr>
          <w:sz w:val="22"/>
          <w:szCs w:val="22"/>
        </w:rPr>
        <w:t xml:space="preserve">following standards in the field, </w:t>
      </w:r>
      <w:r w:rsidRPr="00C619BE">
        <w:rPr>
          <w:sz w:val="22"/>
          <w:szCs w:val="22"/>
        </w:rPr>
        <w:t>our results would have appeared to follow the predictions of distributional learning theories</w:t>
      </w:r>
      <w:r>
        <w:rPr>
          <w:sz w:val="22"/>
          <w:szCs w:val="22"/>
        </w:rPr>
        <w:t>—as they did in the many studies the reviewers cited.</w:t>
      </w:r>
    </w:p>
    <w:p w14:paraId="0146BA83" w14:textId="65CEC131" w:rsidR="007E6A5E" w:rsidRDefault="00A65DE8" w:rsidP="007E6A5E">
      <w:pPr>
        <w:pStyle w:val="NormalWeb"/>
        <w:numPr>
          <w:ilvl w:val="0"/>
          <w:numId w:val="60"/>
        </w:numPr>
        <w:spacing w:before="0" w:beforeAutospacing="0" w:after="60" w:afterAutospacing="0"/>
        <w:ind w:left="360"/>
        <w:jc w:val="both"/>
        <w:rPr>
          <w:sz w:val="22"/>
          <w:szCs w:val="22"/>
        </w:rPr>
      </w:pPr>
      <w:r>
        <w:rPr>
          <w:sz w:val="22"/>
          <w:szCs w:val="22"/>
        </w:rPr>
        <w:t>T</w:t>
      </w:r>
      <w:r w:rsidR="00D96167">
        <w:rPr>
          <w:sz w:val="22"/>
          <w:szCs w:val="22"/>
        </w:rPr>
        <w:t>h</w:t>
      </w:r>
      <w:r w:rsidR="00147635">
        <w:rPr>
          <w:sz w:val="22"/>
          <w:szCs w:val="22"/>
        </w:rPr>
        <w:t>e</w:t>
      </w:r>
      <w:r w:rsidR="00D96167">
        <w:rPr>
          <w:sz w:val="22"/>
          <w:szCs w:val="22"/>
        </w:rPr>
        <w:t xml:space="preserve"> same</w:t>
      </w:r>
      <w:r w:rsidR="00843A5A">
        <w:rPr>
          <w:sz w:val="22"/>
          <w:szCs w:val="22"/>
        </w:rPr>
        <w:t xml:space="preserve"> careful, model-guided</w:t>
      </w:r>
      <w:r w:rsidR="00D96167">
        <w:rPr>
          <w:sz w:val="22"/>
          <w:szCs w:val="22"/>
        </w:rPr>
        <w:t xml:space="preserve"> approach could</w:t>
      </w:r>
      <w:r w:rsidR="001564E1">
        <w:rPr>
          <w:sz w:val="22"/>
          <w:szCs w:val="22"/>
        </w:rPr>
        <w:t xml:space="preserve"> </w:t>
      </w:r>
      <w:r>
        <w:rPr>
          <w:sz w:val="22"/>
          <w:szCs w:val="22"/>
        </w:rPr>
        <w:t>also</w:t>
      </w:r>
      <w:r w:rsidR="00D96167">
        <w:rPr>
          <w:sz w:val="22"/>
          <w:szCs w:val="22"/>
        </w:rPr>
        <w:t xml:space="preserve"> have also disconfirmed some of the other predictions of distributional learning.</w:t>
      </w:r>
      <w:r w:rsidR="001564E1">
        <w:rPr>
          <w:sz w:val="22"/>
          <w:szCs w:val="22"/>
        </w:rPr>
        <w:t xml:space="preserve"> For instance, we know of no other study that predicts the direction of the change from pre-test to post-test. This might sound trivial, but it requires at least something akin to our idealized models of pre-exposure listeners and post-exposure learners. </w:t>
      </w:r>
      <w:r w:rsidR="00D96167">
        <w:rPr>
          <w:sz w:val="22"/>
          <w:szCs w:val="22"/>
        </w:rPr>
        <w:t>That our approach did</w:t>
      </w:r>
      <w:r>
        <w:rPr>
          <w:sz w:val="22"/>
          <w:szCs w:val="22"/>
        </w:rPr>
        <w:t xml:space="preserve"> not</w:t>
      </w:r>
      <w:r w:rsidR="00D96167">
        <w:rPr>
          <w:sz w:val="22"/>
          <w:szCs w:val="22"/>
        </w:rPr>
        <w:t xml:space="preserve"> find the other predictions disconfirmed </w:t>
      </w:r>
      <w:r w:rsidR="001564E1">
        <w:rPr>
          <w:sz w:val="22"/>
          <w:szCs w:val="22"/>
        </w:rPr>
        <w:t>thus is an important</w:t>
      </w:r>
      <w:r w:rsidR="00D96167">
        <w:rPr>
          <w:sz w:val="22"/>
          <w:szCs w:val="22"/>
        </w:rPr>
        <w:t xml:space="preserve"> finding,</w:t>
      </w:r>
      <w:r w:rsidR="001564E1">
        <w:rPr>
          <w:sz w:val="22"/>
          <w:szCs w:val="22"/>
        </w:rPr>
        <w:t xml:space="preserve"> too,</w:t>
      </w:r>
      <w:r>
        <w:rPr>
          <w:sz w:val="22"/>
          <w:szCs w:val="22"/>
        </w:rPr>
        <w:t xml:space="preserve"> </w:t>
      </w:r>
      <w:r w:rsidR="001564E1">
        <w:rPr>
          <w:sz w:val="22"/>
          <w:szCs w:val="22"/>
        </w:rPr>
        <w:t>though we recognize that it might appear perhaps less ‘surprising’</w:t>
      </w:r>
      <w:r w:rsidR="00D96167">
        <w:rPr>
          <w:sz w:val="22"/>
          <w:szCs w:val="22"/>
        </w:rPr>
        <w:t xml:space="preserve"> </w:t>
      </w:r>
      <w:r w:rsidR="001564E1">
        <w:rPr>
          <w:sz w:val="22"/>
          <w:szCs w:val="22"/>
        </w:rPr>
        <w:t>than the</w:t>
      </w:r>
      <w:r w:rsidR="00D96167">
        <w:rPr>
          <w:sz w:val="22"/>
          <w:szCs w:val="22"/>
        </w:rPr>
        <w:t xml:space="preserve"> finding R3 highlights.</w:t>
      </w:r>
      <w:r w:rsidR="006D71A1">
        <w:rPr>
          <w:sz w:val="22"/>
          <w:szCs w:val="22"/>
        </w:rPr>
        <w:t xml:space="preserve"> </w:t>
      </w:r>
    </w:p>
    <w:p w14:paraId="41ACAC73" w14:textId="116D4243" w:rsidR="007E6A5E" w:rsidRDefault="001564E1" w:rsidP="00281DDD">
      <w:pPr>
        <w:pStyle w:val="NormalWeb"/>
        <w:numPr>
          <w:ilvl w:val="0"/>
          <w:numId w:val="60"/>
        </w:numPr>
        <w:spacing w:before="0" w:beforeAutospacing="0" w:after="60" w:afterAutospacing="0"/>
        <w:ind w:left="360"/>
        <w:jc w:val="both"/>
        <w:rPr>
          <w:sz w:val="22"/>
          <w:szCs w:val="22"/>
        </w:rPr>
      </w:pPr>
      <w:r>
        <w:rPr>
          <w:sz w:val="22"/>
          <w:szCs w:val="22"/>
        </w:rPr>
        <w:t xml:space="preserve">Overall, a model of </w:t>
      </w:r>
      <w:r w:rsidR="007E6A5E">
        <w:rPr>
          <w:sz w:val="22"/>
          <w:szCs w:val="22"/>
        </w:rPr>
        <w:t xml:space="preserve">distributional learning </w:t>
      </w:r>
      <w:r>
        <w:rPr>
          <w:sz w:val="22"/>
          <w:szCs w:val="22"/>
        </w:rPr>
        <w:t xml:space="preserve">derived from general principles of information integration (the ideal adaptor) </w:t>
      </w:r>
      <w:r w:rsidR="007E6A5E">
        <w:rPr>
          <w:sz w:val="22"/>
          <w:szCs w:val="22"/>
        </w:rPr>
        <w:t xml:space="preserve">provides a </w:t>
      </w:r>
      <w:r w:rsidR="007E6A5E">
        <w:rPr>
          <w:i/>
          <w:iCs/>
          <w:sz w:val="22"/>
          <w:szCs w:val="22"/>
        </w:rPr>
        <w:t>very good</w:t>
      </w:r>
      <w:r w:rsidR="007E6A5E">
        <w:rPr>
          <w:sz w:val="22"/>
          <w:szCs w:val="22"/>
        </w:rPr>
        <w:t xml:space="preserve"> </w:t>
      </w:r>
      <w:r>
        <w:rPr>
          <w:sz w:val="22"/>
          <w:szCs w:val="22"/>
        </w:rPr>
        <w:t xml:space="preserve">quantitative </w:t>
      </w:r>
      <w:r w:rsidR="007E6A5E">
        <w:rPr>
          <w:sz w:val="22"/>
          <w:szCs w:val="22"/>
        </w:rPr>
        <w:t xml:space="preserve">model of adaptive speech </w:t>
      </w:r>
      <w:r w:rsidR="007E6A5E">
        <w:rPr>
          <w:sz w:val="22"/>
          <w:szCs w:val="22"/>
        </w:rPr>
        <w:lastRenderedPageBreak/>
        <w:t>perception (R</w:t>
      </w:r>
      <w:r w:rsidR="007E6A5E">
        <w:rPr>
          <w:sz w:val="22"/>
          <w:szCs w:val="22"/>
          <w:vertAlign w:val="superscript"/>
        </w:rPr>
        <w:t>2</w:t>
      </w:r>
      <w:r w:rsidR="007E6A5E">
        <w:rPr>
          <w:sz w:val="22"/>
          <w:szCs w:val="22"/>
        </w:rPr>
        <w:t xml:space="preserve"> &gt; 96%)</w:t>
      </w:r>
      <w:r>
        <w:rPr>
          <w:sz w:val="22"/>
          <w:szCs w:val="22"/>
        </w:rPr>
        <w:t xml:space="preserve"> for our stimuli and paradigm,</w:t>
      </w:r>
      <w:r w:rsidR="007E6A5E">
        <w:rPr>
          <w:sz w:val="22"/>
          <w:szCs w:val="22"/>
        </w:rPr>
        <w:t xml:space="preserve"> </w:t>
      </w:r>
      <w:r>
        <w:rPr>
          <w:sz w:val="22"/>
          <w:szCs w:val="22"/>
        </w:rPr>
        <w:t xml:space="preserve">while also failing to predict one fundamental constraint on rapid adaptive speech perception. To the best of our knowledge, this is the first evaluation of an actual distributional learning model </w:t>
      </w:r>
      <w:r w:rsidR="00281DDD">
        <w:rPr>
          <w:sz w:val="22"/>
          <w:szCs w:val="22"/>
        </w:rPr>
        <w:t xml:space="preserve">of this type. The model is constrained to have prior beliefs that have to match the phonetic distributions experienced by a ‘typical’ listener (as estimated from a phonetic database of US English), and only has two parameters that determine how these prior beliefs are updated to fit listeners’ </w:t>
      </w:r>
      <w:r>
        <w:rPr>
          <w:sz w:val="22"/>
          <w:szCs w:val="22"/>
        </w:rPr>
        <w:t>rapid incremental adaptation</w:t>
      </w:r>
      <w:r w:rsidR="00281DDD">
        <w:rPr>
          <w:sz w:val="22"/>
          <w:szCs w:val="22"/>
        </w:rPr>
        <w:t xml:space="preserve"> to shifted </w:t>
      </w:r>
      <w:r w:rsidR="00281DDD" w:rsidRPr="00281DDD">
        <w:rPr>
          <w:sz w:val="22"/>
          <w:szCs w:val="22"/>
        </w:rPr>
        <w:t>distributions in the phonetic input</w:t>
      </w:r>
      <w:r>
        <w:rPr>
          <w:sz w:val="22"/>
          <w:szCs w:val="22"/>
        </w:rPr>
        <w:t>. It would have been entirely possible that it captures only the general qualitative trend of human behavior, rather than such a high share of the variance</w:t>
      </w:r>
      <w:r w:rsidR="00281DDD">
        <w:rPr>
          <w:sz w:val="22"/>
          <w:szCs w:val="22"/>
        </w:rPr>
        <w:t>.</w:t>
      </w:r>
      <w:r w:rsidR="00281DDD">
        <w:rPr>
          <w:rStyle w:val="FootnoteReference"/>
          <w:sz w:val="22"/>
          <w:szCs w:val="22"/>
        </w:rPr>
        <w:footnoteReference w:id="1"/>
      </w:r>
    </w:p>
    <w:p w14:paraId="4C3DA661" w14:textId="77777777" w:rsidR="007E6A5E" w:rsidRDefault="007E6A5E" w:rsidP="007E6A5E">
      <w:pPr>
        <w:pStyle w:val="NormalWeb"/>
        <w:spacing w:before="0" w:beforeAutospacing="0" w:after="60" w:afterAutospacing="0"/>
        <w:ind w:firstLine="357"/>
        <w:jc w:val="both"/>
        <w:rPr>
          <w:sz w:val="22"/>
          <w:szCs w:val="22"/>
        </w:rPr>
      </w:pPr>
    </w:p>
    <w:p w14:paraId="712C8C6F" w14:textId="7EEB8783" w:rsidR="0065727F" w:rsidRDefault="00843A5A" w:rsidP="0065727F">
      <w:pPr>
        <w:pStyle w:val="NormalWeb"/>
        <w:spacing w:before="0" w:beforeAutospacing="0" w:after="60" w:afterAutospacing="0"/>
        <w:ind w:firstLine="357"/>
        <w:jc w:val="both"/>
        <w:rPr>
          <w:sz w:val="22"/>
          <w:szCs w:val="22"/>
        </w:rPr>
      </w:pPr>
      <w:r>
        <w:rPr>
          <w:sz w:val="22"/>
          <w:szCs w:val="22"/>
        </w:rPr>
        <w:t xml:space="preserve">We hope that the revised framing highlights why we are excited about, not only the findings, but also the </w:t>
      </w:r>
      <w:r w:rsidR="00BF75CE">
        <w:rPr>
          <w:sz w:val="22"/>
          <w:szCs w:val="22"/>
        </w:rPr>
        <w:t xml:space="preserve">model-driven </w:t>
      </w:r>
      <w:r>
        <w:rPr>
          <w:sz w:val="22"/>
          <w:szCs w:val="22"/>
        </w:rPr>
        <w:t xml:space="preserve">approach we present. R2 and R3 are absolutely correct: it’s not the </w:t>
      </w:r>
      <w:r>
        <w:rPr>
          <w:i/>
          <w:iCs/>
          <w:sz w:val="22"/>
          <w:szCs w:val="22"/>
        </w:rPr>
        <w:t>paradigm</w:t>
      </w:r>
      <w:r>
        <w:rPr>
          <w:sz w:val="22"/>
          <w:szCs w:val="22"/>
        </w:rPr>
        <w:t xml:space="preserve"> by itself that is novel (contrary to what we originally </w:t>
      </w:r>
      <w:commentRangeEnd w:id="3"/>
      <w:r w:rsidR="00E15F8A">
        <w:rPr>
          <w:rStyle w:val="CommentReference"/>
          <w:rFonts w:ascii="Janson Text" w:hAnsi="Janson Text"/>
        </w:rPr>
        <w:commentReference w:id="3"/>
      </w:r>
      <w:r>
        <w:rPr>
          <w:sz w:val="22"/>
          <w:szCs w:val="22"/>
        </w:rPr>
        <w:t>wrote); it’s the combination of that paradigm with the idealized listener, idealized learner, and ideal adaptor models that, we believe, (1) sets new standard</w:t>
      </w:r>
      <w:r w:rsidR="00A65DE8">
        <w:rPr>
          <w:sz w:val="22"/>
          <w:szCs w:val="22"/>
        </w:rPr>
        <w:t>s</w:t>
      </w:r>
      <w:r>
        <w:rPr>
          <w:sz w:val="22"/>
          <w:szCs w:val="22"/>
        </w:rPr>
        <w:t xml:space="preserve"> for research on </w:t>
      </w:r>
      <w:r w:rsidR="00DF0024">
        <w:rPr>
          <w:sz w:val="22"/>
          <w:szCs w:val="22"/>
        </w:rPr>
        <w:t>rapid adaptation in speech perception and beyond</w:t>
      </w:r>
      <w:r>
        <w:rPr>
          <w:sz w:val="22"/>
          <w:szCs w:val="22"/>
        </w:rPr>
        <w:t xml:space="preserve"> </w:t>
      </w:r>
      <w:r w:rsidR="00BF75CE">
        <w:rPr>
          <w:sz w:val="22"/>
          <w:szCs w:val="22"/>
        </w:rPr>
        <w:t xml:space="preserve">and </w:t>
      </w:r>
      <w:r>
        <w:rPr>
          <w:sz w:val="22"/>
          <w:szCs w:val="22"/>
        </w:rPr>
        <w:t xml:space="preserve">(2) </w:t>
      </w:r>
      <w:r w:rsidR="00A65DE8">
        <w:rPr>
          <w:sz w:val="22"/>
          <w:szCs w:val="22"/>
        </w:rPr>
        <w:t>results in</w:t>
      </w:r>
      <w:r>
        <w:rPr>
          <w:sz w:val="22"/>
          <w:szCs w:val="22"/>
        </w:rPr>
        <w:t xml:space="preserve"> </w:t>
      </w:r>
      <w:r w:rsidR="00A65DE8">
        <w:rPr>
          <w:sz w:val="22"/>
          <w:szCs w:val="22"/>
        </w:rPr>
        <w:t xml:space="preserve">a </w:t>
      </w:r>
      <w:r>
        <w:rPr>
          <w:sz w:val="22"/>
          <w:szCs w:val="22"/>
        </w:rPr>
        <w:t>thought-provoking novel finding</w:t>
      </w:r>
      <w:r w:rsidR="00A65DE8">
        <w:rPr>
          <w:sz w:val="22"/>
          <w:szCs w:val="22"/>
        </w:rPr>
        <w:t>, the theoretical consequences of which we continue to review in the general discussion.</w:t>
      </w:r>
    </w:p>
    <w:p w14:paraId="4D0DA50D" w14:textId="77777777" w:rsidR="0065727F" w:rsidRDefault="0065727F" w:rsidP="0065727F">
      <w:pPr>
        <w:pStyle w:val="NormalWeb"/>
        <w:spacing w:before="0" w:beforeAutospacing="0" w:after="60" w:afterAutospacing="0"/>
        <w:ind w:firstLine="357"/>
        <w:jc w:val="both"/>
        <w:rPr>
          <w:sz w:val="22"/>
          <w:szCs w:val="22"/>
        </w:rPr>
      </w:pPr>
    </w:p>
    <w:p w14:paraId="6F6237DA" w14:textId="5A43369A" w:rsidR="002E7A54" w:rsidRPr="0065727F" w:rsidRDefault="00BF75CE" w:rsidP="0065727F">
      <w:pPr>
        <w:pStyle w:val="NormalWeb"/>
        <w:spacing w:before="0" w:beforeAutospacing="0" w:after="60" w:afterAutospacing="0"/>
        <w:jc w:val="both"/>
        <w:rPr>
          <w:b/>
          <w:bCs/>
          <w:sz w:val="22"/>
          <w:szCs w:val="22"/>
        </w:rPr>
      </w:pPr>
      <w:r w:rsidRPr="0065727F">
        <w:rPr>
          <w:b/>
          <w:bCs/>
          <w:sz w:val="22"/>
          <w:szCs w:val="22"/>
        </w:rPr>
        <w:t xml:space="preserve">What </w:t>
      </w:r>
      <w:r w:rsidR="0065727F" w:rsidRPr="0065727F">
        <w:rPr>
          <w:b/>
          <w:bCs/>
          <w:sz w:val="22"/>
          <w:szCs w:val="22"/>
        </w:rPr>
        <w:t>has</w:t>
      </w:r>
      <w:r w:rsidRPr="0065727F">
        <w:rPr>
          <w:b/>
          <w:bCs/>
          <w:sz w:val="22"/>
          <w:szCs w:val="22"/>
        </w:rPr>
        <w:t xml:space="preserve"> changed?</w:t>
      </w:r>
    </w:p>
    <w:p w14:paraId="74A4BDE4" w14:textId="2B25339D" w:rsidR="000A00C6" w:rsidRDefault="000A00C6" w:rsidP="000A00C6">
      <w:pPr>
        <w:pStyle w:val="ListParagraph"/>
        <w:numPr>
          <w:ilvl w:val="0"/>
          <w:numId w:val="57"/>
        </w:numPr>
        <w:rPr>
          <w:sz w:val="22"/>
          <w:szCs w:val="22"/>
        </w:rPr>
      </w:pPr>
      <w:r>
        <w:rPr>
          <w:sz w:val="22"/>
          <w:szCs w:val="22"/>
        </w:rPr>
        <w:t>Introduction</w:t>
      </w:r>
    </w:p>
    <w:p w14:paraId="5714D1EC" w14:textId="526F664D" w:rsidR="00BF75CE" w:rsidRPr="0065727F" w:rsidRDefault="000A00C6" w:rsidP="0065727F">
      <w:pPr>
        <w:pStyle w:val="ListParagraph"/>
        <w:numPr>
          <w:ilvl w:val="1"/>
          <w:numId w:val="57"/>
        </w:numPr>
        <w:ind w:left="720"/>
        <w:rPr>
          <w:sz w:val="22"/>
          <w:szCs w:val="22"/>
        </w:rPr>
      </w:pPr>
      <w:r w:rsidRPr="002E7A54">
        <w:rPr>
          <w:sz w:val="22"/>
          <w:szCs w:val="22"/>
        </w:rPr>
        <w:t xml:space="preserve">We clarify </w:t>
      </w:r>
      <w:r w:rsidR="0065727F">
        <w:rPr>
          <w:sz w:val="22"/>
          <w:szCs w:val="22"/>
        </w:rPr>
        <w:t xml:space="preserve">early on </w:t>
      </w:r>
      <w:r w:rsidRPr="002E7A54">
        <w:rPr>
          <w:sz w:val="22"/>
          <w:szCs w:val="22"/>
        </w:rPr>
        <w:t xml:space="preserve">that </w:t>
      </w:r>
      <w:r w:rsidRPr="003436AD">
        <w:rPr>
          <w:sz w:val="22"/>
          <w:szCs w:val="22"/>
          <w:u w:val="single"/>
        </w:rPr>
        <w:t xml:space="preserve">we are focused on </w:t>
      </w:r>
      <w:r w:rsidRPr="003436AD">
        <w:rPr>
          <w:i/>
          <w:iCs/>
          <w:sz w:val="22"/>
          <w:szCs w:val="22"/>
          <w:u w:val="single"/>
        </w:rPr>
        <w:t>rapid</w:t>
      </w:r>
      <w:r w:rsidRPr="003436AD">
        <w:rPr>
          <w:sz w:val="22"/>
          <w:szCs w:val="22"/>
          <w:u w:val="single"/>
        </w:rPr>
        <w:t xml:space="preserve"> changes in speech perception</w:t>
      </w:r>
      <w:r w:rsidRPr="002E7A54">
        <w:rPr>
          <w:sz w:val="22"/>
          <w:szCs w:val="22"/>
        </w:rPr>
        <w:t xml:space="preserve"> at time scales very different from L2 learning (addressing concerns of R2). </w:t>
      </w:r>
      <w:r w:rsidR="00BF75CE" w:rsidRPr="0065727F">
        <w:rPr>
          <w:sz w:val="22"/>
          <w:szCs w:val="22"/>
        </w:rPr>
        <w:t xml:space="preserve">This, of course, does not mean that L2 learning work is irrelevant to our goal—it is </w:t>
      </w:r>
      <w:r w:rsidR="00BF75CE" w:rsidRPr="0065727F">
        <w:rPr>
          <w:i/>
          <w:iCs/>
          <w:sz w:val="22"/>
          <w:szCs w:val="22"/>
        </w:rPr>
        <w:t>possible</w:t>
      </w:r>
      <w:r w:rsidR="00BF75CE" w:rsidRPr="0065727F">
        <w:rPr>
          <w:sz w:val="22"/>
          <w:szCs w:val="22"/>
        </w:rPr>
        <w:t>, for instance, that the same mechanisms underly both rapid adaptation and L2 learning</w:t>
      </w:r>
      <w:r w:rsidR="0065727F">
        <w:rPr>
          <w:sz w:val="22"/>
          <w:szCs w:val="22"/>
        </w:rPr>
        <w:t xml:space="preserve">, and </w:t>
      </w:r>
      <w:commentRangeStart w:id="4"/>
      <w:commentRangeStart w:id="5"/>
      <w:r w:rsidR="0065727F">
        <w:rPr>
          <w:sz w:val="22"/>
          <w:szCs w:val="22"/>
        </w:rPr>
        <w:t xml:space="preserve">we return to this point in the discussion. </w:t>
      </w:r>
      <w:commentRangeEnd w:id="4"/>
      <w:r w:rsidR="003436AD">
        <w:rPr>
          <w:rStyle w:val="CommentReference"/>
        </w:rPr>
        <w:commentReference w:id="4"/>
      </w:r>
      <w:commentRangeEnd w:id="5"/>
      <w:r w:rsidR="00D24A00">
        <w:rPr>
          <w:rStyle w:val="CommentReference"/>
        </w:rPr>
        <w:commentReference w:id="5"/>
      </w:r>
    </w:p>
    <w:p w14:paraId="0C55096B" w14:textId="2CBABAE1" w:rsidR="0065727F" w:rsidRDefault="0065727F" w:rsidP="003436AD">
      <w:pPr>
        <w:pStyle w:val="ListParagraph"/>
        <w:numPr>
          <w:ilvl w:val="1"/>
          <w:numId w:val="57"/>
        </w:numPr>
        <w:ind w:left="720"/>
        <w:rPr>
          <w:sz w:val="22"/>
          <w:szCs w:val="22"/>
        </w:rPr>
      </w:pPr>
      <w:r>
        <w:rPr>
          <w:sz w:val="22"/>
          <w:szCs w:val="22"/>
        </w:rPr>
        <w:t xml:space="preserve">We motivate our </w:t>
      </w:r>
      <w:r w:rsidR="003436AD">
        <w:rPr>
          <w:sz w:val="22"/>
          <w:szCs w:val="22"/>
        </w:rPr>
        <w:t xml:space="preserve">approach by long-standing criticisms of how research in the cognitive sciences tends to proceed through a “game of 20 questions” (Newell). This motivates our goal to take a more holistic approach, developing stronger, quantitative evaluation (Westfall &amp; Yarkoni) of how distributional learning as a theory of adaptive speech perception—a contribution beyond just research on adaptive speech perception. </w:t>
      </w:r>
    </w:p>
    <w:p w14:paraId="2A495897" w14:textId="39B2EACD" w:rsidR="00BF7A74" w:rsidRDefault="002A71F9" w:rsidP="0065727F">
      <w:pPr>
        <w:pStyle w:val="ListParagraph"/>
        <w:numPr>
          <w:ilvl w:val="1"/>
          <w:numId w:val="57"/>
        </w:numPr>
        <w:ind w:left="720"/>
        <w:rPr>
          <w:sz w:val="22"/>
          <w:szCs w:val="22"/>
        </w:rPr>
      </w:pPr>
      <w:r>
        <w:rPr>
          <w:sz w:val="22"/>
          <w:szCs w:val="22"/>
          <w:u w:val="single"/>
        </w:rPr>
        <w:t>For presentational reasons, w</w:t>
      </w:r>
      <w:r w:rsidR="00BF7A74" w:rsidRPr="002A71F9">
        <w:rPr>
          <w:sz w:val="22"/>
          <w:szCs w:val="22"/>
          <w:u w:val="single"/>
        </w:rPr>
        <w:t xml:space="preserve">e </w:t>
      </w:r>
      <w:r w:rsidRPr="002A71F9">
        <w:rPr>
          <w:sz w:val="22"/>
          <w:szCs w:val="22"/>
          <w:u w:val="single"/>
        </w:rPr>
        <w:t>switched</w:t>
      </w:r>
      <w:r w:rsidR="00BF7A74" w:rsidRPr="002A71F9">
        <w:rPr>
          <w:sz w:val="22"/>
          <w:szCs w:val="22"/>
          <w:u w:val="single"/>
        </w:rPr>
        <w:t xml:space="preserve"> the number of predictions </w:t>
      </w:r>
      <w:r w:rsidRPr="002A71F9">
        <w:rPr>
          <w:sz w:val="22"/>
          <w:szCs w:val="22"/>
          <w:u w:val="single"/>
        </w:rPr>
        <w:t>3 and 4</w:t>
      </w:r>
      <w:r>
        <w:rPr>
          <w:sz w:val="22"/>
          <w:szCs w:val="22"/>
        </w:rPr>
        <w:t xml:space="preserve">. Prediction 3 now refers to the </w:t>
      </w:r>
      <w:r w:rsidRPr="002A71F9">
        <w:rPr>
          <w:i/>
          <w:iCs/>
          <w:sz w:val="22"/>
          <w:szCs w:val="22"/>
        </w:rPr>
        <w:t>diminishing returns/power law of learning</w:t>
      </w:r>
      <w:r>
        <w:rPr>
          <w:sz w:val="22"/>
          <w:szCs w:val="22"/>
        </w:rPr>
        <w:t xml:space="preserve">. Prediction 4 refers to </w:t>
      </w:r>
      <w:r w:rsidRPr="002A71F9">
        <w:rPr>
          <w:i/>
          <w:iCs/>
          <w:sz w:val="22"/>
          <w:szCs w:val="22"/>
        </w:rPr>
        <w:t>premature convergence</w:t>
      </w:r>
      <w:r>
        <w:rPr>
          <w:sz w:val="22"/>
          <w:szCs w:val="22"/>
        </w:rPr>
        <w:t>.</w:t>
      </w:r>
    </w:p>
    <w:p w14:paraId="35EEAA7E" w14:textId="1F730E70" w:rsidR="0065727F" w:rsidRPr="0065727F" w:rsidRDefault="0065727F" w:rsidP="0065727F">
      <w:pPr>
        <w:pStyle w:val="ListParagraph"/>
        <w:numPr>
          <w:ilvl w:val="1"/>
          <w:numId w:val="57"/>
        </w:numPr>
        <w:ind w:left="720"/>
        <w:rPr>
          <w:sz w:val="22"/>
          <w:szCs w:val="22"/>
        </w:rPr>
      </w:pPr>
      <w:r w:rsidRPr="002E7A54">
        <w:rPr>
          <w:sz w:val="22"/>
          <w:szCs w:val="22"/>
        </w:rPr>
        <w:t xml:space="preserve">We anticipate the unexpected finding (‘premature convergence’) and its potential explanation in the abstract </w:t>
      </w:r>
      <w:r>
        <w:rPr>
          <w:sz w:val="22"/>
          <w:szCs w:val="22"/>
        </w:rPr>
        <w:t>&amp;</w:t>
      </w:r>
      <w:r w:rsidRPr="002E7A54">
        <w:rPr>
          <w:sz w:val="22"/>
          <w:szCs w:val="22"/>
        </w:rPr>
        <w:t xml:space="preserve"> introduction (following </w:t>
      </w:r>
      <w:r>
        <w:rPr>
          <w:sz w:val="22"/>
          <w:szCs w:val="22"/>
        </w:rPr>
        <w:t xml:space="preserve">R1’s </w:t>
      </w:r>
      <w:r w:rsidRPr="002E7A54">
        <w:rPr>
          <w:sz w:val="22"/>
          <w:szCs w:val="22"/>
        </w:rPr>
        <w:t xml:space="preserve">advice). </w:t>
      </w:r>
      <w:r w:rsidR="00FC7618">
        <w:rPr>
          <w:sz w:val="22"/>
          <w:szCs w:val="22"/>
        </w:rPr>
        <w:t xml:space="preserve">We also clarify early on that </w:t>
      </w:r>
      <w:r w:rsidR="002A71F9">
        <w:rPr>
          <w:sz w:val="22"/>
          <w:szCs w:val="22"/>
          <w:u w:val="single"/>
        </w:rPr>
        <w:t>this</w:t>
      </w:r>
      <w:r w:rsidR="00FC7618" w:rsidRPr="00FC7618">
        <w:rPr>
          <w:sz w:val="22"/>
          <w:szCs w:val="22"/>
          <w:u w:val="single"/>
        </w:rPr>
        <w:t xml:space="preserve"> is indeed the prediction we are most interested in</w:t>
      </w:r>
      <w:r w:rsidR="00FC7618">
        <w:rPr>
          <w:sz w:val="22"/>
          <w:szCs w:val="22"/>
        </w:rPr>
        <w:t xml:space="preserve"> (as surmised by R3).</w:t>
      </w:r>
    </w:p>
    <w:p w14:paraId="736BBEBC" w14:textId="77777777" w:rsidR="00BF75CE" w:rsidRDefault="00BF75CE" w:rsidP="00BF75CE">
      <w:pPr>
        <w:pStyle w:val="ListParagraph"/>
        <w:numPr>
          <w:ilvl w:val="0"/>
          <w:numId w:val="57"/>
        </w:numPr>
        <w:rPr>
          <w:sz w:val="22"/>
          <w:szCs w:val="22"/>
        </w:rPr>
      </w:pPr>
      <w:r>
        <w:rPr>
          <w:sz w:val="22"/>
          <w:szCs w:val="22"/>
        </w:rPr>
        <w:t>Methods:</w:t>
      </w:r>
    </w:p>
    <w:p w14:paraId="16268FF8" w14:textId="3CE838A1" w:rsidR="00B07C52"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motivate our design decisions in the Methods section</w:t>
      </w:r>
      <w:r>
        <w:rPr>
          <w:sz w:val="22"/>
          <w:szCs w:val="22"/>
        </w:rPr>
        <w:t xml:space="preserve">, linking back to the predictions and overarching goals described in the introduction (following advice from </w:t>
      </w:r>
      <w:r w:rsidRPr="00BF75CE">
        <w:rPr>
          <w:sz w:val="22"/>
          <w:szCs w:val="22"/>
          <w:highlight w:val="yellow"/>
        </w:rPr>
        <w:t>R1 &amp; R3</w:t>
      </w:r>
      <w:r>
        <w:rPr>
          <w:sz w:val="22"/>
          <w:szCs w:val="22"/>
        </w:rPr>
        <w:t>).</w:t>
      </w:r>
    </w:p>
    <w:p w14:paraId="7DF3AAEF" w14:textId="58C81724" w:rsidR="00BF75CE" w:rsidRDefault="00BF75CE" w:rsidP="003436AD">
      <w:pPr>
        <w:pStyle w:val="ListParagraph"/>
        <w:numPr>
          <w:ilvl w:val="1"/>
          <w:numId w:val="57"/>
        </w:numPr>
        <w:ind w:left="720"/>
        <w:rPr>
          <w:sz w:val="22"/>
          <w:szCs w:val="22"/>
        </w:rPr>
      </w:pPr>
      <w:r>
        <w:rPr>
          <w:sz w:val="22"/>
          <w:szCs w:val="22"/>
        </w:rPr>
        <w:t xml:space="preserve">We </w:t>
      </w:r>
      <w:r w:rsidRPr="003436AD">
        <w:rPr>
          <w:sz w:val="22"/>
          <w:szCs w:val="22"/>
          <w:u w:val="single"/>
        </w:rPr>
        <w:t>introduce the idealized listener and learner models in the Methods section</w:t>
      </w:r>
      <w:r>
        <w:rPr>
          <w:sz w:val="22"/>
          <w:szCs w:val="22"/>
        </w:rPr>
        <w:t>, so that they are common ground before we discuss the results (following R</w:t>
      </w:r>
      <w:ins w:id="6" w:author="Microsoft Office User" w:date="2025-02-23T19:56:00Z" w16du:dateUtc="2025-02-23T18:56:00Z">
        <w:r w:rsidR="00D24A00">
          <w:rPr>
            <w:sz w:val="22"/>
            <w:szCs w:val="22"/>
            <w:highlight w:val="yellow"/>
          </w:rPr>
          <w:t>3</w:t>
        </w:r>
      </w:ins>
      <w:r>
        <w:rPr>
          <w:sz w:val="22"/>
          <w:szCs w:val="22"/>
        </w:rPr>
        <w:t>)</w:t>
      </w:r>
    </w:p>
    <w:p w14:paraId="4BF08A52" w14:textId="227F16B4" w:rsidR="00D800AA" w:rsidRDefault="00D800AA" w:rsidP="003436AD">
      <w:pPr>
        <w:pStyle w:val="ListParagraph"/>
        <w:numPr>
          <w:ilvl w:val="1"/>
          <w:numId w:val="57"/>
        </w:numPr>
        <w:ind w:left="720"/>
        <w:rPr>
          <w:sz w:val="22"/>
          <w:szCs w:val="22"/>
        </w:rPr>
      </w:pPr>
      <w:r>
        <w:rPr>
          <w:sz w:val="22"/>
          <w:szCs w:val="22"/>
        </w:rPr>
        <w:t xml:space="preserve">We </w:t>
      </w:r>
      <w:r w:rsidRPr="00D800AA">
        <w:rPr>
          <w:sz w:val="22"/>
          <w:szCs w:val="22"/>
          <w:u w:val="single"/>
        </w:rPr>
        <w:t xml:space="preserve">renamed the </w:t>
      </w:r>
      <w:r>
        <w:rPr>
          <w:sz w:val="22"/>
          <w:szCs w:val="22"/>
          <w:u w:val="single"/>
        </w:rPr>
        <w:t xml:space="preserve">exposure </w:t>
      </w:r>
      <w:r w:rsidRPr="00D800AA">
        <w:rPr>
          <w:sz w:val="22"/>
          <w:szCs w:val="22"/>
          <w:u w:val="single"/>
        </w:rPr>
        <w:t>conditions</w:t>
      </w:r>
      <w:r>
        <w:rPr>
          <w:sz w:val="22"/>
          <w:szCs w:val="22"/>
        </w:rPr>
        <w:t xml:space="preserve"> (following R2’s advice) and clarified in more places that exposure was manipulated </w:t>
      </w:r>
      <w:r>
        <w:rPr>
          <w:i/>
          <w:iCs/>
          <w:sz w:val="22"/>
          <w:szCs w:val="22"/>
        </w:rPr>
        <w:t>between</w:t>
      </w:r>
      <w:r>
        <w:rPr>
          <w:sz w:val="22"/>
          <w:szCs w:val="22"/>
        </w:rPr>
        <w:t xml:space="preserve"> participants (addressing R3’s questions).</w:t>
      </w:r>
    </w:p>
    <w:p w14:paraId="4C8D1906" w14:textId="2AE18C07" w:rsidR="00BF75CE" w:rsidRDefault="00BF75CE" w:rsidP="00BF75CE">
      <w:pPr>
        <w:pStyle w:val="ListParagraph"/>
        <w:numPr>
          <w:ilvl w:val="0"/>
          <w:numId w:val="57"/>
        </w:numPr>
        <w:rPr>
          <w:sz w:val="22"/>
          <w:szCs w:val="22"/>
        </w:rPr>
      </w:pPr>
      <w:r>
        <w:rPr>
          <w:sz w:val="22"/>
          <w:szCs w:val="22"/>
        </w:rPr>
        <w:t>Results:</w:t>
      </w:r>
    </w:p>
    <w:p w14:paraId="3E91ED4D" w14:textId="2D7E2A12" w:rsidR="00BF75CE" w:rsidRDefault="00BF75CE" w:rsidP="003436AD">
      <w:pPr>
        <w:pStyle w:val="ListParagraph"/>
        <w:numPr>
          <w:ilvl w:val="1"/>
          <w:numId w:val="57"/>
        </w:numPr>
        <w:ind w:left="720"/>
        <w:rPr>
          <w:sz w:val="22"/>
          <w:szCs w:val="22"/>
        </w:rPr>
      </w:pPr>
      <w:r>
        <w:rPr>
          <w:sz w:val="22"/>
          <w:szCs w:val="22"/>
        </w:rPr>
        <w:lastRenderedPageBreak/>
        <w:t xml:space="preserve">We </w:t>
      </w:r>
      <w:r w:rsidRPr="003436AD">
        <w:rPr>
          <w:sz w:val="22"/>
          <w:szCs w:val="22"/>
          <w:u w:val="single"/>
        </w:rPr>
        <w:t xml:space="preserve">moved the </w:t>
      </w:r>
      <w:r w:rsidR="003436AD">
        <w:rPr>
          <w:sz w:val="22"/>
          <w:szCs w:val="22"/>
          <w:u w:val="single"/>
        </w:rPr>
        <w:t xml:space="preserve">comparison of the </w:t>
      </w:r>
      <w:r w:rsidRPr="003436AD">
        <w:rPr>
          <w:sz w:val="22"/>
          <w:szCs w:val="22"/>
          <w:u w:val="single"/>
        </w:rPr>
        <w:t xml:space="preserve">ideal adaptor </w:t>
      </w:r>
      <w:r w:rsidR="003436AD">
        <w:rPr>
          <w:sz w:val="22"/>
          <w:szCs w:val="22"/>
          <w:u w:val="single"/>
        </w:rPr>
        <w:t xml:space="preserve">(distributional learning) </w:t>
      </w:r>
      <w:r w:rsidRPr="003436AD">
        <w:rPr>
          <w:sz w:val="22"/>
          <w:szCs w:val="22"/>
          <w:u w:val="single"/>
        </w:rPr>
        <w:t>model from the general discussion into a</w:t>
      </w:r>
      <w:r w:rsidR="003436AD">
        <w:rPr>
          <w:sz w:val="22"/>
          <w:szCs w:val="22"/>
          <w:u w:val="single"/>
        </w:rPr>
        <w:t xml:space="preserve">n early </w:t>
      </w:r>
      <w:r w:rsidRPr="003436AD">
        <w:rPr>
          <w:sz w:val="22"/>
          <w:szCs w:val="22"/>
          <w:u w:val="single"/>
        </w:rPr>
        <w:t>result section</w:t>
      </w:r>
      <w:r>
        <w:rPr>
          <w:sz w:val="22"/>
          <w:szCs w:val="22"/>
        </w:rPr>
        <w:t xml:space="preserve">. </w:t>
      </w:r>
      <w:commentRangeStart w:id="7"/>
      <w:r>
        <w:rPr>
          <w:sz w:val="22"/>
          <w:szCs w:val="22"/>
        </w:rPr>
        <w:t xml:space="preserve">This new section now explains the model in more detail, </w:t>
      </w:r>
      <w:r w:rsidR="00302047">
        <w:rPr>
          <w:sz w:val="22"/>
          <w:szCs w:val="22"/>
        </w:rPr>
        <w:t xml:space="preserve">and presents new tests that confirm the premature convergence result (requested by </w:t>
      </w:r>
      <w:r w:rsidR="00302047" w:rsidRPr="00302047">
        <w:rPr>
          <w:sz w:val="22"/>
          <w:szCs w:val="22"/>
          <w:highlight w:val="yellow"/>
        </w:rPr>
        <w:t>R3</w:t>
      </w:r>
      <w:r w:rsidR="00302047">
        <w:rPr>
          <w:sz w:val="22"/>
          <w:szCs w:val="22"/>
        </w:rPr>
        <w:t>).</w:t>
      </w:r>
      <w:commentRangeEnd w:id="7"/>
      <w:r w:rsidR="003436AD">
        <w:rPr>
          <w:rStyle w:val="CommentReference"/>
        </w:rPr>
        <w:commentReference w:id="7"/>
      </w:r>
      <w:r w:rsidR="003436AD">
        <w:rPr>
          <w:sz w:val="22"/>
          <w:szCs w:val="22"/>
        </w:rPr>
        <w:t xml:space="preserve"> We</w:t>
      </w:r>
      <w:r w:rsidR="004F7E07">
        <w:rPr>
          <w:sz w:val="22"/>
          <w:szCs w:val="22"/>
        </w:rPr>
        <w:t xml:space="preserve"> hope this helps to clarify </w:t>
      </w:r>
      <w:r w:rsidR="004F7E07" w:rsidRPr="004F7E07">
        <w:rPr>
          <w:i/>
          <w:iCs/>
          <w:sz w:val="22"/>
          <w:szCs w:val="22"/>
        </w:rPr>
        <w:t>how</w:t>
      </w:r>
      <w:r w:rsidR="004F7E07">
        <w:rPr>
          <w:sz w:val="22"/>
          <w:szCs w:val="22"/>
        </w:rPr>
        <w:t xml:space="preserve"> the </w:t>
      </w:r>
      <w:ins w:id="8" w:author="Microsoft Office User" w:date="2025-02-23T19:56:00Z" w16du:dateUtc="2025-02-23T18:56:00Z">
        <w:r w:rsidR="00D24A00">
          <w:rPr>
            <w:sz w:val="22"/>
            <w:szCs w:val="22"/>
          </w:rPr>
          <w:t xml:space="preserve">432 </w:t>
        </w:r>
      </w:ins>
      <w:r w:rsidR="004F7E07">
        <w:rPr>
          <w:sz w:val="22"/>
          <w:szCs w:val="22"/>
        </w:rPr>
        <w:t>measurements we collect help to identify previously unknown constraints on distributional learning.</w:t>
      </w:r>
    </w:p>
    <w:p w14:paraId="5EA78960" w14:textId="4EB4A711" w:rsidR="00302047" w:rsidRDefault="00302047" w:rsidP="003436AD">
      <w:pPr>
        <w:pStyle w:val="ListParagraph"/>
        <w:numPr>
          <w:ilvl w:val="1"/>
          <w:numId w:val="57"/>
        </w:numPr>
        <w:ind w:left="720"/>
        <w:rPr>
          <w:ins w:id="9" w:author="Microsoft Office User" w:date="2025-02-23T23:08:00Z" w16du:dateUtc="2025-02-23T22:08:00Z"/>
          <w:sz w:val="22"/>
          <w:szCs w:val="22"/>
        </w:rPr>
      </w:pPr>
      <w:r>
        <w:rPr>
          <w:sz w:val="22"/>
          <w:szCs w:val="22"/>
        </w:rPr>
        <w:t>The new structure of the result section—the fact that we first present general data analysis (through our Bayesian mixed-effects psychometric models), followed by additional computational modeling is anticipated at the start of the Results section.</w:t>
      </w:r>
    </w:p>
    <w:p w14:paraId="79A3E86A" w14:textId="415181C6" w:rsidR="00A75874" w:rsidRDefault="00A75874" w:rsidP="003436AD">
      <w:pPr>
        <w:pStyle w:val="ListParagraph"/>
        <w:numPr>
          <w:ilvl w:val="1"/>
          <w:numId w:val="57"/>
        </w:numPr>
        <w:ind w:left="720"/>
        <w:rPr>
          <w:sz w:val="22"/>
          <w:szCs w:val="22"/>
        </w:rPr>
      </w:pPr>
      <w:ins w:id="10" w:author="Microsoft Office User" w:date="2025-02-23T23:08:00Z" w16du:dateUtc="2025-02-23T22:08:00Z">
        <w:r>
          <w:rPr>
            <w:sz w:val="22"/>
            <w:szCs w:val="22"/>
          </w:rPr>
          <w:t>To shorten the length, we moved the conceptual replication of previous wor</w:t>
        </w:r>
      </w:ins>
      <w:ins w:id="11" w:author="Microsoft Office User" w:date="2025-02-23T23:09:00Z" w16du:dateUtc="2025-02-23T22:09:00Z">
        <w:r>
          <w:rPr>
            <w:sz w:val="22"/>
            <w:szCs w:val="22"/>
          </w:rPr>
          <w:t>k to section</w:t>
        </w:r>
      </w:ins>
      <w:ins w:id="12" w:author="Microsoft Office User" w:date="2025-02-23T23:21:00Z" w16du:dateUtc="2025-02-23T22:21:00Z">
        <w:r w:rsidR="00FE74D1">
          <w:rPr>
            <w:sz w:val="22"/>
            <w:szCs w:val="22"/>
          </w:rPr>
          <w:t xml:space="preserve"> </w:t>
        </w:r>
      </w:ins>
      <w:ins w:id="13" w:author="Microsoft Office User" w:date="2025-02-23T23:22:00Z" w16du:dateUtc="2025-02-23T22:22:00Z">
        <w:r w:rsidR="00FE74D1">
          <w:rPr>
            <w:sz w:val="22"/>
            <w:szCs w:val="22"/>
          </w:rPr>
          <w:t>5 of the SI.</w:t>
        </w:r>
      </w:ins>
      <w:ins w:id="14" w:author="Microsoft Office User" w:date="2025-02-23T23:09:00Z" w16du:dateUtc="2025-02-23T22:09:00Z">
        <w:r>
          <w:rPr>
            <w:sz w:val="22"/>
            <w:szCs w:val="22"/>
          </w:rPr>
          <w:t xml:space="preserve"> </w:t>
        </w:r>
      </w:ins>
    </w:p>
    <w:p w14:paraId="07959AD2" w14:textId="75FF1946" w:rsidR="004F7E07" w:rsidRDefault="004F7E07" w:rsidP="004F7E07">
      <w:pPr>
        <w:pStyle w:val="ListParagraph"/>
        <w:numPr>
          <w:ilvl w:val="0"/>
          <w:numId w:val="57"/>
        </w:numPr>
        <w:rPr>
          <w:sz w:val="22"/>
          <w:szCs w:val="22"/>
        </w:rPr>
      </w:pPr>
      <w:r>
        <w:rPr>
          <w:sz w:val="22"/>
          <w:szCs w:val="22"/>
        </w:rPr>
        <w:t>General discussion:</w:t>
      </w:r>
    </w:p>
    <w:p w14:paraId="0F435650" w14:textId="534876A5" w:rsidR="004F7E07" w:rsidRDefault="004F7E07" w:rsidP="004F7E07">
      <w:pPr>
        <w:pStyle w:val="ListParagraph"/>
        <w:numPr>
          <w:ilvl w:val="1"/>
          <w:numId w:val="57"/>
        </w:numPr>
        <w:ind w:left="720"/>
        <w:rPr>
          <w:sz w:val="22"/>
          <w:szCs w:val="22"/>
        </w:rPr>
      </w:pPr>
      <w:r>
        <w:rPr>
          <w:sz w:val="22"/>
          <w:szCs w:val="22"/>
        </w:rPr>
        <w:t>We discuss</w:t>
      </w:r>
      <w:commentRangeStart w:id="15"/>
      <w:r>
        <w:rPr>
          <w:sz w:val="22"/>
          <w:szCs w:val="22"/>
        </w:rPr>
        <w:t xml:space="preserve"> …</w:t>
      </w:r>
      <w:commentRangeEnd w:id="15"/>
      <w:r>
        <w:rPr>
          <w:rStyle w:val="CommentReference"/>
        </w:rPr>
        <w:commentReference w:id="15"/>
      </w:r>
      <w:r>
        <w:rPr>
          <w:sz w:val="22"/>
          <w:szCs w:val="22"/>
        </w:rPr>
        <w:t>w</w:t>
      </w:r>
    </w:p>
    <w:p w14:paraId="2C6EE5EF" w14:textId="77777777" w:rsidR="00302047" w:rsidRDefault="00302047" w:rsidP="00302047">
      <w:pPr>
        <w:ind w:firstLine="0"/>
        <w:rPr>
          <w:sz w:val="22"/>
          <w:szCs w:val="22"/>
        </w:rPr>
      </w:pPr>
    </w:p>
    <w:p w14:paraId="2B1AEC8E" w14:textId="4F0A5DDF" w:rsidR="00A62BAA" w:rsidRDefault="00302047" w:rsidP="004F7E07">
      <w:pPr>
        <w:ind w:firstLine="0"/>
        <w:rPr>
          <w:sz w:val="22"/>
          <w:szCs w:val="22"/>
        </w:rPr>
      </w:pPr>
      <w:r w:rsidRPr="00302047">
        <w:rPr>
          <w:sz w:val="22"/>
          <w:szCs w:val="22"/>
        </w:rPr>
        <w:t xml:space="preserve">Throughout the paper, we have integrated reviewers’ suggestions, including additional literature, corrected/adjusted our claims, and provided more guidance for readers. </w:t>
      </w:r>
      <w:r w:rsidR="00147635">
        <w:rPr>
          <w:sz w:val="22"/>
          <w:szCs w:val="22"/>
        </w:rPr>
        <w:t>The additional clarification required additional space, and we</w:t>
      </w:r>
      <w:r>
        <w:rPr>
          <w:sz w:val="22"/>
          <w:szCs w:val="22"/>
        </w:rPr>
        <w:t xml:space="preserve"> had to make tough decisions as to what to introduce where in the paper. We hope that this can be appreciated, and that the revised manuscript makes clear how this study </w:t>
      </w:r>
      <w:r w:rsidRPr="00302047">
        <w:rPr>
          <w:sz w:val="22"/>
          <w:szCs w:val="22"/>
        </w:rPr>
        <w:t>advance</w:t>
      </w:r>
      <w:r>
        <w:rPr>
          <w:sz w:val="22"/>
          <w:szCs w:val="22"/>
        </w:rPr>
        <w:t>s</w:t>
      </w:r>
      <w:r w:rsidRPr="00302047">
        <w:rPr>
          <w:sz w:val="22"/>
          <w:szCs w:val="22"/>
        </w:rPr>
        <w:t xml:space="preserve"> the field methodologically, empirically, and theoretically.</w:t>
      </w:r>
      <w:r>
        <w:rPr>
          <w:sz w:val="22"/>
          <w:szCs w:val="22"/>
        </w:rPr>
        <w:t xml:space="preserve"> We again thank the reviewers, and look forward to additional suggestions they might have to improve the paper.</w:t>
      </w:r>
      <w:r w:rsidR="00147635">
        <w:rPr>
          <w:sz w:val="22"/>
          <w:szCs w:val="22"/>
        </w:rPr>
        <w:t xml:space="preserve"> </w:t>
      </w:r>
    </w:p>
    <w:p w14:paraId="30C93522" w14:textId="77777777" w:rsidR="00C619BE" w:rsidRPr="00C619BE" w:rsidRDefault="00C619BE" w:rsidP="00C619BE">
      <w:pPr>
        <w:rPr>
          <w:rFonts w:ascii="Times New Roman" w:hAnsi="Times New Roman"/>
          <w:sz w:val="22"/>
          <w:szCs w:val="22"/>
        </w:rPr>
      </w:pPr>
    </w:p>
    <w:p w14:paraId="152207F6" w14:textId="1118AED8" w:rsidR="00C619BE" w:rsidRPr="004F7E07" w:rsidRDefault="004F7E07" w:rsidP="004F7E07">
      <w:pPr>
        <w:ind w:firstLine="0"/>
        <w:rPr>
          <w:rFonts w:ascii="Times New Roman" w:hAnsi="Times New Roman"/>
          <w:color w:val="00B050"/>
          <w:sz w:val="22"/>
          <w:szCs w:val="22"/>
        </w:rPr>
      </w:pPr>
      <w:r>
        <w:rPr>
          <w:rFonts w:ascii="Times New Roman" w:hAnsi="Times New Roman"/>
          <w:sz w:val="22"/>
          <w:szCs w:val="22"/>
        </w:rPr>
        <w:t>Next, we provide</w:t>
      </w:r>
      <w:r w:rsidR="00A62BAA">
        <w:rPr>
          <w:rFonts w:ascii="Times New Roman" w:hAnsi="Times New Roman"/>
          <w:sz w:val="22"/>
          <w:szCs w:val="22"/>
        </w:rPr>
        <w:t xml:space="preserve"> p</w:t>
      </w:r>
      <w:r w:rsidR="00C619BE" w:rsidRPr="00C619BE">
        <w:rPr>
          <w:rFonts w:ascii="Times New Roman" w:hAnsi="Times New Roman"/>
          <w:sz w:val="22"/>
          <w:szCs w:val="22"/>
        </w:rPr>
        <w:t>oint-by-point reply to reviewers’ feedback.</w:t>
      </w:r>
      <w:r w:rsidR="00A275B0">
        <w:rPr>
          <w:rFonts w:ascii="Times New Roman" w:hAnsi="Times New Roman"/>
          <w:sz w:val="22"/>
          <w:szCs w:val="22"/>
        </w:rPr>
        <w:t xml:space="preserve"> </w:t>
      </w:r>
      <w:r w:rsidR="00A275B0" w:rsidRPr="004F7E07">
        <w:rPr>
          <w:rFonts w:ascii="Times New Roman" w:hAnsi="Times New Roman"/>
          <w:b/>
          <w:bCs/>
          <w:color w:val="00B050"/>
          <w:sz w:val="22"/>
          <w:szCs w:val="22"/>
        </w:rPr>
        <w:t xml:space="preserve">Our responses are in </w:t>
      </w:r>
      <w:r>
        <w:rPr>
          <w:rFonts w:ascii="Times New Roman" w:hAnsi="Times New Roman"/>
          <w:b/>
          <w:bCs/>
          <w:color w:val="00B050"/>
          <w:sz w:val="22"/>
          <w:szCs w:val="22"/>
        </w:rPr>
        <w:t>green</w:t>
      </w:r>
      <w:r w:rsidR="00A275B0" w:rsidRPr="004F7E07">
        <w:rPr>
          <w:rFonts w:ascii="Times New Roman" w:hAnsi="Times New Roman"/>
          <w:b/>
          <w:bCs/>
          <w:color w:val="00B050"/>
          <w:sz w:val="22"/>
          <w:szCs w:val="22"/>
        </w:rPr>
        <w:t>.</w:t>
      </w:r>
      <w:r w:rsidR="00A275B0" w:rsidRPr="004F7E07">
        <w:rPr>
          <w:rFonts w:ascii="Times New Roman" w:hAnsi="Times New Roman"/>
          <w:color w:val="00B050"/>
          <w:sz w:val="22"/>
          <w:szCs w:val="22"/>
        </w:rPr>
        <w:t xml:space="preserve"> </w:t>
      </w:r>
    </w:p>
    <w:p w14:paraId="6B8D3803" w14:textId="77777777" w:rsidR="00DF0024" w:rsidRDefault="00DF0024" w:rsidP="00DF0024">
      <w:pPr>
        <w:ind w:firstLine="0"/>
        <w:rPr>
          <w:rFonts w:ascii="Times New Roman" w:hAnsi="Times New Roman"/>
          <w:sz w:val="22"/>
          <w:szCs w:val="22"/>
        </w:rPr>
      </w:pPr>
    </w:p>
    <w:p w14:paraId="4801C2D6" w14:textId="77777777" w:rsidR="00C619BE" w:rsidRPr="00C619BE" w:rsidRDefault="00C619BE" w:rsidP="00C619BE">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#1</w:t>
      </w:r>
    </w:p>
    <w:p w14:paraId="069C5C72"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[summary omitted]</w:t>
      </w:r>
    </w:p>
    <w:p w14:paraId="6BE034DB" w14:textId="77777777" w:rsidR="00C619BE" w:rsidRDefault="00C619BE" w:rsidP="00C619BE">
      <w:pPr>
        <w:ind w:firstLine="0"/>
        <w:rPr>
          <w:rFonts w:ascii="Times New Roman" w:hAnsi="Times New Roman"/>
          <w:sz w:val="22"/>
          <w:szCs w:val="22"/>
        </w:rPr>
      </w:pPr>
    </w:p>
    <w:p w14:paraId="68C1A549"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 xml:space="preserve">Overall, this is a very strong paper, both empirically and theoretically. It addresses long-standing gaps in our theoretical understanding of the fine-grained </w:t>
      </w:r>
      <w:proofErr w:type="spellStart"/>
      <w:r w:rsidRPr="00C619BE">
        <w:rPr>
          <w:rFonts w:ascii="Times New Roman" w:hAnsi="Times New Roman"/>
          <w:sz w:val="22"/>
          <w:szCs w:val="22"/>
        </w:rPr>
        <w:t>timecourse</w:t>
      </w:r>
      <w:proofErr w:type="spellEnd"/>
      <w:r w:rsidRPr="00C619BE">
        <w:rPr>
          <w:rFonts w:ascii="Times New Roman" w:hAnsi="Times New Roman"/>
          <w:sz w:val="22"/>
          <w:szCs w:val="22"/>
        </w:rPr>
        <w:t xml:space="preserv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67EEDF06" w14:textId="77777777" w:rsidR="00C619BE" w:rsidRPr="00C619BE" w:rsidRDefault="00C619BE" w:rsidP="00C619BE">
      <w:pPr>
        <w:ind w:firstLine="0"/>
        <w:rPr>
          <w:rFonts w:ascii="Times New Roman" w:hAnsi="Times New Roman"/>
          <w:sz w:val="22"/>
          <w:szCs w:val="22"/>
        </w:rPr>
      </w:pPr>
    </w:p>
    <w:p w14:paraId="51EECC89" w14:textId="77777777" w:rsidR="00C619BE" w:rsidRPr="004F7E07" w:rsidRDefault="00C619BE" w:rsidP="00C619BE">
      <w:pPr>
        <w:ind w:firstLine="0"/>
        <w:rPr>
          <w:rFonts w:ascii="Times New Roman" w:hAnsi="Times New Roman"/>
          <w:color w:val="00B050"/>
          <w:sz w:val="22"/>
          <w:szCs w:val="22"/>
        </w:rPr>
      </w:pPr>
      <w:r w:rsidRPr="004F7E07">
        <w:rPr>
          <w:rFonts w:ascii="Times New Roman" w:hAnsi="Times New Roman"/>
          <w:color w:val="00B050"/>
          <w:sz w:val="22"/>
          <w:szCs w:val="22"/>
        </w:rPr>
        <w:t xml:space="preserve">Thank you! We very much appreciate the encouragement! </w:t>
      </w:r>
    </w:p>
    <w:p w14:paraId="51297810" w14:textId="77777777" w:rsidR="00C619BE" w:rsidRPr="004F7E07" w:rsidRDefault="00C619BE" w:rsidP="00C619BE">
      <w:pPr>
        <w:ind w:firstLine="0"/>
        <w:rPr>
          <w:rFonts w:ascii="Times New Roman" w:hAnsi="Times New Roman"/>
          <w:color w:val="00B050"/>
          <w:sz w:val="22"/>
          <w:szCs w:val="22"/>
        </w:rPr>
      </w:pPr>
    </w:p>
    <w:p w14:paraId="3EEFE4EA" w14:textId="77777777"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Points for the authors to consider:</w:t>
      </w:r>
    </w:p>
    <w:p w14:paraId="142DBC74" w14:textId="77777777" w:rsidR="00C619BE" w:rsidRPr="00C619BE" w:rsidRDefault="00C619BE" w:rsidP="00C619BE">
      <w:pPr>
        <w:ind w:firstLine="0"/>
        <w:rPr>
          <w:rFonts w:ascii="Times New Roman" w:hAnsi="Times New Roman"/>
          <w:sz w:val="22"/>
          <w:szCs w:val="22"/>
        </w:rPr>
      </w:pPr>
    </w:p>
    <w:p w14:paraId="39A360A5" w14:textId="773D18B8" w:rsidR="00C619BE" w:rsidRPr="00C619BE" w:rsidRDefault="00C619BE" w:rsidP="00C619BE">
      <w:pPr>
        <w:ind w:firstLine="0"/>
        <w:rPr>
          <w:rFonts w:ascii="Times New Roman" w:hAnsi="Times New Roman"/>
          <w:sz w:val="22"/>
          <w:szCs w:val="22"/>
        </w:rPr>
      </w:pPr>
      <w:r w:rsidRPr="00C619BE">
        <w:rPr>
          <w:rFonts w:ascii="Times New Roman" w:hAnsi="Times New Roman"/>
          <w:sz w:val="22"/>
          <w:szCs w:val="22"/>
        </w:rPr>
        <w:t>1.</w:t>
      </w:r>
      <w:r w:rsidR="009F7CE0">
        <w:rPr>
          <w:rFonts w:ascii="Times New Roman" w:hAnsi="Times New Roman"/>
          <w:sz w:val="22"/>
          <w:szCs w:val="22"/>
        </w:rPr>
        <w:t xml:space="preserve"> </w:t>
      </w:r>
      <w:r w:rsidRPr="00C619BE">
        <w:rPr>
          <w:rFonts w:ascii="Times New Roman" w:hAnsi="Times New Roman"/>
          <w:sz w:val="22"/>
          <w:szCs w:val="22"/>
        </w:rP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w:t>
      </w:r>
      <w:r w:rsidR="000A6B28">
        <w:rPr>
          <w:rFonts w:ascii="Times New Roman" w:hAnsi="Times New Roman"/>
          <w:sz w:val="22"/>
          <w:szCs w:val="22"/>
        </w:rPr>
        <w:t xml:space="preserve"> </w:t>
      </w:r>
      <w:r w:rsidRPr="00C619BE">
        <w:rPr>
          <w:rFonts w:ascii="Times New Roman" w:hAnsi="Times New Roman"/>
          <w:sz w:val="22"/>
          <w:szCs w:val="22"/>
        </w:rPr>
        <w:t>course/nature of adaptation for novel vowel shifts?</w:t>
      </w:r>
    </w:p>
    <w:p w14:paraId="4BBF5DC0" w14:textId="77777777" w:rsidR="00C619BE" w:rsidRPr="00C619BE" w:rsidRDefault="00C619BE" w:rsidP="00C619BE">
      <w:pPr>
        <w:ind w:firstLine="0"/>
        <w:rPr>
          <w:rFonts w:ascii="Times New Roman" w:hAnsi="Times New Roman"/>
          <w:sz w:val="22"/>
          <w:szCs w:val="22"/>
        </w:rPr>
      </w:pPr>
    </w:p>
    <w:p w14:paraId="6E59BCAF" w14:textId="16804667" w:rsidR="00C619BE" w:rsidRPr="009F7CE0" w:rsidRDefault="00C619BE" w:rsidP="00C619BE">
      <w:pPr>
        <w:ind w:firstLine="0"/>
        <w:rPr>
          <w:rFonts w:ascii="Times New Roman" w:hAnsi="Times New Roman"/>
          <w:color w:val="00B050"/>
          <w:sz w:val="22"/>
          <w:szCs w:val="22"/>
        </w:rPr>
      </w:pPr>
      <w:r w:rsidRPr="009F7CE0">
        <w:rPr>
          <w:rFonts w:ascii="Times New Roman" w:hAnsi="Times New Roman"/>
          <w:color w:val="00B050"/>
          <w:sz w:val="22"/>
          <w:szCs w:val="22"/>
        </w:rPr>
        <w:t xml:space="preserve">We very much agree. </w:t>
      </w:r>
      <w:r w:rsidRPr="003310CA">
        <w:rPr>
          <w:rFonts w:ascii="Times New Roman" w:hAnsi="Times New Roman"/>
          <w:color w:val="00B050"/>
          <w:sz w:val="22"/>
          <w:szCs w:val="22"/>
          <w:u w:val="single"/>
        </w:rPr>
        <w:t>We had mentioned this limitation in the Limitations sections. We now elaborate on this point</w:t>
      </w:r>
      <w:r w:rsidR="003310CA">
        <w:rPr>
          <w:rFonts w:ascii="Times New Roman" w:hAnsi="Times New Roman"/>
          <w:color w:val="00B050"/>
          <w:sz w:val="22"/>
          <w:szCs w:val="22"/>
        </w:rPr>
        <w:t>—</w:t>
      </w:r>
      <w:r w:rsidRPr="009F7CE0">
        <w:rPr>
          <w:rFonts w:ascii="Times New Roman" w:hAnsi="Times New Roman"/>
          <w:color w:val="00B050"/>
          <w:sz w:val="22"/>
          <w:szCs w:val="22"/>
        </w:rPr>
        <w:t xml:space="preserve">including the reviewer’s point about different phonetic features (no, we would not expect the same time course for different features, e.g., spectral vs. temporal features). </w:t>
      </w:r>
      <w:r w:rsidRPr="003310CA">
        <w:rPr>
          <w:rFonts w:ascii="Times New Roman" w:hAnsi="Times New Roman"/>
          <w:color w:val="00B050"/>
          <w:sz w:val="22"/>
          <w:szCs w:val="22"/>
          <w:u w:val="single"/>
        </w:rPr>
        <w:t xml:space="preserve">We </w:t>
      </w:r>
      <w:r w:rsidR="003310CA">
        <w:rPr>
          <w:rFonts w:ascii="Times New Roman" w:hAnsi="Times New Roman"/>
          <w:color w:val="00B050"/>
          <w:sz w:val="22"/>
          <w:szCs w:val="22"/>
          <w:u w:val="single"/>
        </w:rPr>
        <w:t xml:space="preserve">now also </w:t>
      </w:r>
      <w:r w:rsidRPr="003310CA">
        <w:rPr>
          <w:rFonts w:ascii="Times New Roman" w:hAnsi="Times New Roman"/>
          <w:color w:val="00B050"/>
          <w:sz w:val="22"/>
          <w:szCs w:val="22"/>
          <w:u w:val="single"/>
        </w:rPr>
        <w:t>repeat this caveat in the conclusion section</w:t>
      </w:r>
      <w:r w:rsidRPr="009F7CE0">
        <w:rPr>
          <w:rFonts w:ascii="Times New Roman" w:hAnsi="Times New Roman"/>
          <w:color w:val="00B050"/>
          <w:sz w:val="22"/>
          <w:szCs w:val="22"/>
        </w:rPr>
        <w:t xml:space="preserve">. Additionally, we have revised a few </w:t>
      </w:r>
      <w:r w:rsidRPr="009F7CE0">
        <w:rPr>
          <w:rFonts w:ascii="Times New Roman" w:hAnsi="Times New Roman"/>
          <w:color w:val="00B050"/>
          <w:sz w:val="22"/>
          <w:szCs w:val="22"/>
        </w:rPr>
        <w:lastRenderedPageBreak/>
        <w:t>places in the result sections and in the general discussion to remind readers (and ourselves) that our findings are observed for a particular set of stimuli and a particular task.</w:t>
      </w:r>
    </w:p>
    <w:p w14:paraId="3BBC4C7B" w14:textId="77777777" w:rsidR="00293598" w:rsidRDefault="00293598" w:rsidP="00C619BE">
      <w:pPr>
        <w:ind w:firstLine="0"/>
        <w:rPr>
          <w:rFonts w:ascii="Times New Roman" w:hAnsi="Times New Roman"/>
          <w:color w:val="2F5496" w:themeColor="accent1" w:themeShade="BF"/>
          <w:sz w:val="22"/>
          <w:szCs w:val="22"/>
        </w:rPr>
      </w:pPr>
    </w:p>
    <w:p w14:paraId="3CFC0906" w14:textId="18454411"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2.</w:t>
      </w:r>
      <w:r w:rsidR="009F7CE0">
        <w:rPr>
          <w:rFonts w:ascii="Times New Roman" w:hAnsi="Times New Roman"/>
          <w:sz w:val="22"/>
          <w:szCs w:val="22"/>
        </w:rPr>
        <w:t xml:space="preserve"> </w:t>
      </w:r>
      <w:r w:rsidRPr="00293598">
        <w:rPr>
          <w:rFonts w:ascii="Times New Roman" w:hAnsi="Times New Roman"/>
          <w:sz w:val="22"/>
          <w:szCs w:val="22"/>
        </w:rP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2BF303AC" w14:textId="77777777" w:rsidR="00293598" w:rsidRPr="00293598" w:rsidRDefault="00293598" w:rsidP="00293598">
      <w:pPr>
        <w:ind w:firstLine="0"/>
        <w:rPr>
          <w:rFonts w:ascii="Times New Roman" w:hAnsi="Times New Roman"/>
          <w:sz w:val="22"/>
          <w:szCs w:val="22"/>
        </w:rPr>
      </w:pPr>
    </w:p>
    <w:p w14:paraId="24E0A4D1" w14:textId="5219934A"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Point taken! This is something also raised by R2. We therefore have addressed the point in the letter to the editor. </w:t>
      </w:r>
    </w:p>
    <w:p w14:paraId="591FBCC4" w14:textId="77777777" w:rsidR="00293598" w:rsidRPr="00293598" w:rsidRDefault="00293598" w:rsidP="00293598">
      <w:pPr>
        <w:ind w:firstLine="0"/>
        <w:rPr>
          <w:rFonts w:ascii="Times New Roman" w:hAnsi="Times New Roman"/>
          <w:sz w:val="22"/>
          <w:szCs w:val="22"/>
        </w:rPr>
      </w:pPr>
    </w:p>
    <w:p w14:paraId="3199990D"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3.</w:t>
      </w:r>
      <w:r w:rsidRPr="00293598">
        <w:rPr>
          <w:rFonts w:ascii="Times New Roman" w:hAnsi="Times New Roman"/>
          <w:sz w:val="22"/>
          <w:szCs w:val="22"/>
        </w:rPr>
        <w:tab/>
        <w:t>In my opinion, the description/motivation/discussion of prediction 3 was less clear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6C914623" w14:textId="77777777" w:rsidR="00293598" w:rsidRPr="00293598" w:rsidRDefault="00293598" w:rsidP="00293598">
      <w:pPr>
        <w:ind w:firstLine="0"/>
        <w:rPr>
          <w:rFonts w:ascii="Times New Roman" w:hAnsi="Times New Roman"/>
          <w:sz w:val="22"/>
          <w:szCs w:val="22"/>
        </w:rPr>
      </w:pPr>
    </w:p>
    <w:p w14:paraId="1C3C9252" w14:textId="0CE0B72B"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 xml:space="preserve">Thank you. </w:t>
      </w:r>
      <w:r w:rsidRPr="003310CA">
        <w:rPr>
          <w:rFonts w:ascii="Times New Roman" w:hAnsi="Times New Roman"/>
          <w:color w:val="00B050"/>
          <w:sz w:val="22"/>
          <w:szCs w:val="22"/>
          <w:u w:val="single"/>
        </w:rPr>
        <w:t>We followed the reviewer’s suggestion</w:t>
      </w:r>
      <w:r w:rsidRPr="003310CA">
        <w:rPr>
          <w:rFonts w:ascii="Times New Roman" w:hAnsi="Times New Roman"/>
          <w:color w:val="00B050"/>
          <w:sz w:val="22"/>
          <w:szCs w:val="22"/>
        </w:rPr>
        <w:t>. The revised introduction now anticipates the point</w:t>
      </w:r>
      <w:ins w:id="16" w:author="Microsoft Office User" w:date="2025-02-24T00:06:00Z" w16du:dateUtc="2025-02-23T23:06:00Z">
        <w:r w:rsidR="002E4539">
          <w:rPr>
            <w:rFonts w:ascii="Times New Roman" w:hAnsi="Times New Roman"/>
            <w:color w:val="00B050"/>
            <w:sz w:val="22"/>
            <w:szCs w:val="22"/>
          </w:rPr>
          <w:t>,</w:t>
        </w:r>
      </w:ins>
      <w:r w:rsidRPr="003310CA">
        <w:rPr>
          <w:rFonts w:ascii="Times New Roman" w:hAnsi="Times New Roman"/>
          <w:color w:val="00B050"/>
          <w:sz w:val="22"/>
          <w:szCs w:val="22"/>
        </w:rPr>
        <w:t xml:space="preserve"> </w:t>
      </w:r>
      <w:ins w:id="17" w:author="Microsoft Office User" w:date="2025-02-24T00:05:00Z" w16du:dateUtc="2025-02-23T23:05:00Z">
        <w:r w:rsidR="002E4539">
          <w:rPr>
            <w:rFonts w:ascii="Times New Roman" w:hAnsi="Times New Roman"/>
            <w:color w:val="00B050"/>
            <w:sz w:val="22"/>
            <w:szCs w:val="22"/>
          </w:rPr>
          <w:t xml:space="preserve">and cites Wade </w:t>
        </w:r>
      </w:ins>
      <w:ins w:id="18" w:author="Microsoft Office User" w:date="2025-02-24T00:09:00Z" w16du:dateUtc="2025-02-23T23:09:00Z">
        <w:r w:rsidR="00DC6CE7">
          <w:rPr>
            <w:rFonts w:ascii="Times New Roman" w:hAnsi="Times New Roman"/>
            <w:color w:val="00B050"/>
            <w:sz w:val="22"/>
            <w:szCs w:val="22"/>
          </w:rPr>
          <w:t>(</w:t>
        </w:r>
      </w:ins>
      <w:ins w:id="19" w:author="Microsoft Office User" w:date="2025-02-24T00:05:00Z" w16du:dateUtc="2025-02-23T23:05:00Z">
        <w:r w:rsidR="002E4539">
          <w:rPr>
            <w:rFonts w:ascii="Times New Roman" w:hAnsi="Times New Roman"/>
            <w:color w:val="00B050"/>
            <w:sz w:val="22"/>
            <w:szCs w:val="22"/>
          </w:rPr>
          <w:t>202</w:t>
        </w:r>
      </w:ins>
      <w:ins w:id="20" w:author="Microsoft Office User" w:date="2025-02-24T00:06:00Z" w16du:dateUtc="2025-02-23T23:06:00Z">
        <w:r w:rsidR="002E4539">
          <w:rPr>
            <w:rFonts w:ascii="Times New Roman" w:hAnsi="Times New Roman"/>
            <w:color w:val="00B050"/>
            <w:sz w:val="22"/>
            <w:szCs w:val="22"/>
          </w:rPr>
          <w:t>2</w:t>
        </w:r>
      </w:ins>
      <w:ins w:id="21" w:author="Microsoft Office User" w:date="2025-02-24T00:10:00Z" w16du:dateUtc="2025-02-23T23:10:00Z">
        <w:r w:rsidR="00DC6CE7">
          <w:rPr>
            <w:rFonts w:ascii="Times New Roman" w:hAnsi="Times New Roman"/>
            <w:color w:val="00B050"/>
            <w:sz w:val="22"/>
            <w:szCs w:val="22"/>
          </w:rPr>
          <w:t>)</w:t>
        </w:r>
      </w:ins>
      <w:ins w:id="22" w:author="Microsoft Office User" w:date="2025-02-24T00:06:00Z" w16du:dateUtc="2025-02-23T23:06:00Z">
        <w:r w:rsidR="002E4539">
          <w:rPr>
            <w:rFonts w:ascii="Times New Roman" w:hAnsi="Times New Roman"/>
            <w:color w:val="00B050"/>
            <w:sz w:val="22"/>
            <w:szCs w:val="22"/>
          </w:rPr>
          <w:t xml:space="preserve">, where </w:t>
        </w:r>
      </w:ins>
      <w:del w:id="23" w:author="Microsoft Office User" w:date="2025-02-24T00:06:00Z" w16du:dateUtc="2025-02-23T23:06:00Z">
        <w:r w:rsidRPr="003310CA" w:rsidDel="002E4539">
          <w:rPr>
            <w:rFonts w:ascii="Times New Roman" w:hAnsi="Times New Roman"/>
            <w:color w:val="00B050"/>
            <w:sz w:val="22"/>
            <w:szCs w:val="22"/>
          </w:rPr>
          <w:delText xml:space="preserve">we </w:delText>
        </w:r>
      </w:del>
      <w:r w:rsidRPr="003310CA">
        <w:rPr>
          <w:rFonts w:ascii="Times New Roman" w:hAnsi="Times New Roman"/>
          <w:color w:val="00B050"/>
          <w:sz w:val="22"/>
          <w:szCs w:val="22"/>
        </w:rPr>
        <w:t xml:space="preserve">previously </w:t>
      </w:r>
      <w:ins w:id="24" w:author="Microsoft Office User" w:date="2025-02-24T00:07:00Z" w16du:dateUtc="2025-02-23T23:07:00Z">
        <w:r w:rsidR="002E4539">
          <w:rPr>
            <w:rFonts w:ascii="Times New Roman" w:hAnsi="Times New Roman"/>
            <w:color w:val="00B050"/>
            <w:sz w:val="22"/>
            <w:szCs w:val="22"/>
          </w:rPr>
          <w:t>it was raised</w:t>
        </w:r>
      </w:ins>
      <w:ins w:id="25" w:author="Microsoft Office User" w:date="2025-02-24T00:06:00Z" w16du:dateUtc="2025-02-23T23:06:00Z">
        <w:r w:rsidR="002E4539">
          <w:rPr>
            <w:rFonts w:ascii="Times New Roman" w:hAnsi="Times New Roman"/>
            <w:color w:val="00B050"/>
            <w:sz w:val="22"/>
            <w:szCs w:val="22"/>
          </w:rPr>
          <w:t xml:space="preserve"> </w:t>
        </w:r>
      </w:ins>
      <w:r w:rsidRPr="003310CA">
        <w:rPr>
          <w:rFonts w:ascii="Times New Roman" w:hAnsi="Times New Roman"/>
          <w:color w:val="00B050"/>
          <w:sz w:val="22"/>
          <w:szCs w:val="22"/>
        </w:rPr>
        <w:t xml:space="preserve">only </w:t>
      </w:r>
      <w:del w:id="26" w:author="Microsoft Office User" w:date="2025-02-24T00:07:00Z" w16du:dateUtc="2025-02-23T23:07:00Z">
        <w:r w:rsidRPr="003310CA" w:rsidDel="002E4539">
          <w:rPr>
            <w:rFonts w:ascii="Times New Roman" w:hAnsi="Times New Roman"/>
            <w:color w:val="00B050"/>
            <w:sz w:val="22"/>
            <w:szCs w:val="22"/>
          </w:rPr>
          <w:delText xml:space="preserve">raised </w:delText>
        </w:r>
      </w:del>
      <w:r w:rsidRPr="003310CA">
        <w:rPr>
          <w:rFonts w:ascii="Times New Roman" w:hAnsi="Times New Roman"/>
          <w:color w:val="00B050"/>
          <w:sz w:val="22"/>
          <w:szCs w:val="22"/>
        </w:rPr>
        <w:t xml:space="preserve">in the discussion. In this context, we </w:t>
      </w:r>
      <w:r w:rsidR="00BA35F9" w:rsidRPr="003310CA">
        <w:rPr>
          <w:rFonts w:ascii="Times New Roman" w:hAnsi="Times New Roman"/>
          <w:color w:val="00B050"/>
          <w:sz w:val="22"/>
          <w:szCs w:val="22"/>
        </w:rPr>
        <w:t>now</w:t>
      </w:r>
      <w:r w:rsidRPr="003310CA">
        <w:rPr>
          <w:rFonts w:ascii="Times New Roman" w:hAnsi="Times New Roman"/>
          <w:color w:val="00B050"/>
          <w:sz w:val="22"/>
          <w:szCs w:val="22"/>
        </w:rPr>
        <w:t xml:space="preserve"> also cite Wade (2022). In the general discussion, </w:t>
      </w:r>
      <w:commentRangeStart w:id="27"/>
      <w:commentRangeStart w:id="28"/>
      <w:r w:rsidRPr="003310CA">
        <w:rPr>
          <w:rFonts w:ascii="Times New Roman" w:hAnsi="Times New Roman"/>
          <w:color w:val="00B050"/>
          <w:sz w:val="22"/>
          <w:szCs w:val="22"/>
        </w:rPr>
        <w:t>we further elaborate on the link to recent sociolinguistic research that the reviewer kindly made us aware of.</w:t>
      </w:r>
      <w:commentRangeEnd w:id="27"/>
      <w:r w:rsidR="00BA35F9" w:rsidRPr="003310CA">
        <w:rPr>
          <w:rStyle w:val="CommentReference"/>
          <w:color w:val="00B050"/>
        </w:rPr>
        <w:commentReference w:id="27"/>
      </w:r>
      <w:commentRangeEnd w:id="28"/>
      <w:r w:rsidR="00D24A00">
        <w:rPr>
          <w:rStyle w:val="CommentReference"/>
        </w:rPr>
        <w:commentReference w:id="28"/>
      </w:r>
    </w:p>
    <w:p w14:paraId="5AC612F4" w14:textId="77777777" w:rsidR="00293598" w:rsidRPr="00293598" w:rsidRDefault="00293598" w:rsidP="00293598">
      <w:pPr>
        <w:ind w:firstLine="0"/>
        <w:rPr>
          <w:rFonts w:ascii="Times New Roman" w:hAnsi="Times New Roman"/>
          <w:sz w:val="22"/>
          <w:szCs w:val="22"/>
        </w:rPr>
      </w:pPr>
    </w:p>
    <w:p w14:paraId="7BD1F932"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4.</w:t>
      </w:r>
      <w:r w:rsidRPr="00293598">
        <w:rPr>
          <w:rFonts w:ascii="Times New Roman" w:hAnsi="Times New Roman"/>
          <w:sz w:val="22"/>
          <w:szCs w:val="22"/>
        </w:rPr>
        <w:tab/>
        <w:t>Some of the in-text citations have author initials (e.g. AA or M.M.)</w:t>
      </w:r>
    </w:p>
    <w:p w14:paraId="4151FC35"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5.</w:t>
      </w:r>
      <w:r w:rsidRPr="00293598">
        <w:rPr>
          <w:rFonts w:ascii="Times New Roman" w:hAnsi="Times New Roman"/>
          <w:sz w:val="22"/>
          <w:szCs w:val="22"/>
        </w:rPr>
        <w:tab/>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p>
    <w:p w14:paraId="01455FA4" w14:textId="77777777" w:rsidR="00293598" w:rsidRPr="00293598" w:rsidRDefault="00293598" w:rsidP="00293598">
      <w:pPr>
        <w:ind w:firstLine="0"/>
        <w:rPr>
          <w:rFonts w:ascii="Times New Roman" w:hAnsi="Times New Roman"/>
          <w:sz w:val="22"/>
          <w:szCs w:val="22"/>
        </w:rPr>
      </w:pPr>
      <w:r w:rsidRPr="00293598">
        <w:rPr>
          <w:rFonts w:ascii="Times New Roman" w:hAnsi="Times New Roman"/>
          <w:sz w:val="22"/>
          <w:szCs w:val="22"/>
        </w:rPr>
        <w:t>6.</w:t>
      </w:r>
      <w:r w:rsidRPr="00293598">
        <w:rPr>
          <w:rFonts w:ascii="Times New Roman" w:hAnsi="Times New Roman"/>
          <w:sz w:val="22"/>
          <w:szCs w:val="22"/>
        </w:rPr>
        <w:tab/>
        <w:t>Figure 6: the labels are overlapping in the 3 lower right corner panels - please fix</w:t>
      </w:r>
    </w:p>
    <w:p w14:paraId="5D72B6A5" w14:textId="77777777" w:rsidR="00293598" w:rsidRPr="00293598" w:rsidRDefault="00293598" w:rsidP="00293598">
      <w:pPr>
        <w:ind w:firstLine="0"/>
        <w:rPr>
          <w:rFonts w:ascii="Times New Roman" w:hAnsi="Times New Roman"/>
          <w:sz w:val="22"/>
          <w:szCs w:val="22"/>
        </w:rPr>
      </w:pPr>
    </w:p>
    <w:p w14:paraId="384A240D" w14:textId="0EDCEDD5" w:rsidR="00293598" w:rsidRPr="003310CA" w:rsidRDefault="00293598" w:rsidP="00293598">
      <w:pPr>
        <w:ind w:firstLine="0"/>
        <w:rPr>
          <w:rFonts w:ascii="Times New Roman" w:hAnsi="Times New Roman"/>
          <w:color w:val="00B050"/>
          <w:sz w:val="22"/>
          <w:szCs w:val="22"/>
        </w:rPr>
      </w:pPr>
      <w:r w:rsidRPr="003310CA">
        <w:rPr>
          <w:rFonts w:ascii="Times New Roman" w:hAnsi="Times New Roman"/>
          <w:color w:val="00B050"/>
          <w:sz w:val="22"/>
          <w:szCs w:val="22"/>
        </w:rPr>
        <w:t>We fixed all of these points except that (6</w:t>
      </w:r>
      <w:r w:rsidR="003310CA">
        <w:rPr>
          <w:rFonts w:ascii="Times New Roman" w:hAnsi="Times New Roman"/>
          <w:color w:val="00B050"/>
          <w:sz w:val="22"/>
          <w:szCs w:val="22"/>
        </w:rPr>
        <w:t>) since that information is not critical (and due to the fact that the means are very similar anyway, which we believe is visually clear)</w:t>
      </w:r>
      <w:r w:rsidRPr="003310CA">
        <w:rPr>
          <w:rFonts w:ascii="Times New Roman" w:hAnsi="Times New Roman"/>
          <w:color w:val="00B050"/>
          <w:sz w:val="22"/>
          <w:szCs w:val="22"/>
        </w:rPr>
        <w:t xml:space="preserve">. Thank you for catching these </w:t>
      </w:r>
      <w:r w:rsidR="003310CA">
        <w:rPr>
          <w:rFonts w:ascii="Times New Roman" w:hAnsi="Times New Roman"/>
          <w:color w:val="00B050"/>
          <w:sz w:val="22"/>
          <w:szCs w:val="22"/>
        </w:rPr>
        <w:t>issues</w:t>
      </w:r>
      <w:r w:rsidRPr="003310CA">
        <w:rPr>
          <w:rFonts w:ascii="Times New Roman" w:hAnsi="Times New Roman"/>
          <w:color w:val="00B050"/>
          <w:sz w:val="22"/>
          <w:szCs w:val="22"/>
        </w:rPr>
        <w:t>!</w:t>
      </w:r>
    </w:p>
    <w:p w14:paraId="2EDA8C83" w14:textId="77777777" w:rsidR="00A275B0" w:rsidRDefault="00A275B0" w:rsidP="00293598">
      <w:pPr>
        <w:ind w:firstLine="0"/>
        <w:rPr>
          <w:rFonts w:ascii="Times New Roman" w:hAnsi="Times New Roman"/>
          <w:color w:val="2F5496" w:themeColor="accent1" w:themeShade="BF"/>
          <w:sz w:val="22"/>
          <w:szCs w:val="22"/>
        </w:rPr>
      </w:pPr>
    </w:p>
    <w:p w14:paraId="52AB0B2D" w14:textId="40FC8B32" w:rsidR="00A275B0" w:rsidRPr="00C619BE" w:rsidRDefault="00A275B0" w:rsidP="00A275B0">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2</w:t>
      </w:r>
    </w:p>
    <w:p w14:paraId="06D88C7A" w14:textId="77777777" w:rsidR="00A275B0" w:rsidRPr="00C619BE" w:rsidRDefault="00A275B0" w:rsidP="00A275B0">
      <w:pPr>
        <w:ind w:firstLine="0"/>
        <w:rPr>
          <w:rFonts w:ascii="Times New Roman" w:hAnsi="Times New Roman"/>
          <w:sz w:val="22"/>
          <w:szCs w:val="22"/>
        </w:rPr>
      </w:pPr>
      <w:r w:rsidRPr="00C619BE">
        <w:rPr>
          <w:rFonts w:ascii="Times New Roman" w:hAnsi="Times New Roman"/>
          <w:sz w:val="22"/>
          <w:szCs w:val="22"/>
        </w:rPr>
        <w:t>[summary omitted]</w:t>
      </w:r>
    </w:p>
    <w:p w14:paraId="5E007590" w14:textId="77777777" w:rsidR="00A275B0" w:rsidRDefault="00A275B0" w:rsidP="00293598">
      <w:pPr>
        <w:ind w:firstLine="0"/>
        <w:rPr>
          <w:rFonts w:ascii="Times New Roman" w:hAnsi="Times New Roman"/>
          <w:color w:val="2F5496" w:themeColor="accent1" w:themeShade="BF"/>
          <w:sz w:val="22"/>
          <w:szCs w:val="22"/>
        </w:rPr>
      </w:pPr>
    </w:p>
    <w:p w14:paraId="57A8357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There is a great deal of thought-provoking material in this paper. The argument is complex but ultimately some valuable implications emerge. The analysis uses an appropriate analysis method (Bayesian mixed-effects psychometric models) and does so very thoroughly. There are however </w:t>
      </w:r>
      <w:r w:rsidRPr="00A275B0">
        <w:rPr>
          <w:rFonts w:ascii="Times New Roman" w:hAnsi="Times New Roman"/>
          <w:sz w:val="22"/>
          <w:szCs w:val="22"/>
        </w:rPr>
        <w:lastRenderedPageBreak/>
        <w:t>weaknesses with respect to the stimuli, the placement of the work in prior literature, and the novelty of the paradigm.</w:t>
      </w:r>
    </w:p>
    <w:p w14:paraId="6B18E7C8" w14:textId="77777777" w:rsidR="00A275B0" w:rsidRPr="00A275B0" w:rsidRDefault="00A275B0" w:rsidP="00A275B0">
      <w:pPr>
        <w:ind w:firstLine="0"/>
        <w:rPr>
          <w:rFonts w:ascii="Times New Roman" w:hAnsi="Times New Roman"/>
          <w:sz w:val="22"/>
          <w:szCs w:val="22"/>
        </w:rPr>
      </w:pPr>
    </w:p>
    <w:p w14:paraId="3580C8A9" w14:textId="0CE5AF0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thank the reviewer for the balanced assessment. As described </w:t>
      </w:r>
      <w:r w:rsidR="003310CA" w:rsidRPr="003310CA">
        <w:rPr>
          <w:rFonts w:ascii="Times New Roman" w:hAnsi="Times New Roman"/>
          <w:color w:val="00B050"/>
          <w:sz w:val="22"/>
          <w:szCs w:val="22"/>
        </w:rPr>
        <w:t>in the main part of this letter,</w:t>
      </w:r>
      <w:r w:rsidRPr="003310CA">
        <w:rPr>
          <w:rFonts w:ascii="Times New Roman" w:hAnsi="Times New Roman"/>
          <w:color w:val="00B050"/>
          <w:sz w:val="22"/>
          <w:szCs w:val="22"/>
        </w:rPr>
        <w:t xml:space="preserve"> we have completely revised the introduction to clarify the contributions of our paper, which—as the reviewer correctly points out below—do not lie in the novelty of the paradigm, but in the strength of the tests afforded by the novel combination of paradigm, analyses, and model-guided interpretation. </w:t>
      </w:r>
    </w:p>
    <w:p w14:paraId="41E5DF92" w14:textId="77777777" w:rsidR="00A275B0" w:rsidRPr="00A275B0" w:rsidRDefault="00A275B0" w:rsidP="00A275B0">
      <w:pPr>
        <w:ind w:firstLine="0"/>
        <w:rPr>
          <w:rFonts w:ascii="Times New Roman" w:hAnsi="Times New Roman"/>
          <w:sz w:val="22"/>
          <w:szCs w:val="22"/>
        </w:rPr>
      </w:pPr>
    </w:p>
    <w:p w14:paraId="2ABEB08B" w14:textId="19EFF7A3"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1.</w:t>
      </w:r>
      <w:r w:rsidR="003310CA">
        <w:rPr>
          <w:rFonts w:ascii="Times New Roman" w:hAnsi="Times New Roman"/>
          <w:sz w:val="22"/>
          <w:szCs w:val="22"/>
        </w:rPr>
        <w:t xml:space="preserve"> </w:t>
      </w:r>
      <w:r w:rsidRPr="00A275B0">
        <w:rPr>
          <w:rFonts w:ascii="Times New Roman" w:hAnsi="Times New Roman"/>
          <w:sz w:val="22"/>
          <w:szCs w:val="22"/>
        </w:rPr>
        <w:t xml:space="preserve">Stimuli. As I was reading the Methods section, I found myself looking for (and failing to find) justification for the choice of stimuli across the three conditions. I had three questions: Why means of 5 and 50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in one condition, why was this a "baseline", and why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7087896D" w14:textId="77777777" w:rsidR="00A275B0" w:rsidRPr="00A275B0" w:rsidRDefault="00A275B0" w:rsidP="00A275B0">
      <w:pPr>
        <w:ind w:firstLine="0"/>
        <w:rPr>
          <w:rFonts w:ascii="Times New Roman" w:hAnsi="Times New Roman"/>
          <w:sz w:val="22"/>
          <w:szCs w:val="22"/>
        </w:rPr>
      </w:pPr>
    </w:p>
    <w:p w14:paraId="1AB01F00" w14:textId="4285F64B"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Correct. We apologize for the confusion our wording might have caused. As laid out in </w:t>
      </w:r>
      <w:r w:rsidR="003310CA" w:rsidRPr="003310CA">
        <w:rPr>
          <w:rFonts w:ascii="Times New Roman" w:hAnsi="Times New Roman"/>
          <w:color w:val="00B050"/>
          <w:sz w:val="22"/>
          <w:szCs w:val="22"/>
        </w:rPr>
        <w:t>the main part of this letter</w:t>
      </w:r>
      <w:r w:rsidRPr="003310CA">
        <w:rPr>
          <w:rFonts w:ascii="Times New Roman" w:hAnsi="Times New Roman"/>
          <w:color w:val="00B050"/>
          <w:sz w:val="22"/>
          <w:szCs w:val="22"/>
        </w:rPr>
        <w:t xml:space="preserve">, we have revised the paper to be clearer that the </w:t>
      </w:r>
      <w:r w:rsidRPr="003310CA">
        <w:rPr>
          <w:rFonts w:ascii="Times New Roman" w:hAnsi="Times New Roman"/>
          <w:color w:val="00B050"/>
          <w:sz w:val="22"/>
          <w:szCs w:val="22"/>
          <w:u w:val="single"/>
        </w:rPr>
        <w:t>naming of the conditions is essentially arbitrary</w:t>
      </w:r>
      <w:r w:rsidRPr="003310CA">
        <w:rPr>
          <w:rFonts w:ascii="Times New Roman" w:hAnsi="Times New Roman"/>
          <w:color w:val="00B050"/>
          <w:sz w:val="22"/>
          <w:szCs w:val="22"/>
        </w:rPr>
        <w:t xml:space="preserve">. We could have named the conditions A, B, &amp; C. What matters is that these conditions are shifted relative to each other, and relative to listeners’ prior expectations. Our intentions for naming the first condition “baseline”, along with the statement the reviewer quotes, was precisely to alert readers to this arbitrariness. </w:t>
      </w:r>
      <w:r w:rsidRPr="003310CA">
        <w:rPr>
          <w:rFonts w:ascii="Times New Roman" w:hAnsi="Times New Roman"/>
          <w:color w:val="00B050"/>
          <w:sz w:val="22"/>
          <w:szCs w:val="22"/>
          <w:u w:val="single"/>
        </w:rPr>
        <w:t>We do now, however, follow the naming suggestion the reviewer provides below.</w:t>
      </w:r>
    </w:p>
    <w:p w14:paraId="71A1F4F9" w14:textId="77777777" w:rsidR="00A275B0" w:rsidRPr="00A275B0" w:rsidRDefault="00A275B0" w:rsidP="00A275B0">
      <w:pPr>
        <w:ind w:firstLine="0"/>
        <w:rPr>
          <w:rFonts w:ascii="Times New Roman" w:hAnsi="Times New Roman"/>
          <w:sz w:val="22"/>
          <w:szCs w:val="22"/>
        </w:rPr>
      </w:pPr>
    </w:p>
    <w:p w14:paraId="6D3FFA94"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 xml:space="preserve">I think that the optimal solution to this issue would be to rerun the experiment,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w:t>
      </w:r>
      <w:proofErr w:type="spellStart"/>
      <w:r w:rsidRPr="00A275B0">
        <w:rPr>
          <w:rFonts w:ascii="Times New Roman" w:hAnsi="Times New Roman"/>
          <w:sz w:val="22"/>
          <w:szCs w:val="22"/>
        </w:rPr>
        <w:t>ms</w:t>
      </w:r>
      <w:proofErr w:type="spellEnd"/>
      <w:r w:rsidRPr="00A275B0">
        <w:rPr>
          <w:rFonts w:ascii="Times New Roman" w:hAnsi="Times New Roman"/>
          <w:sz w:val="22"/>
          <w:szCs w:val="22"/>
        </w:rPr>
        <w:t xml:space="preserve">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4A7CDED9" w14:textId="77777777" w:rsidR="00A275B0" w:rsidRPr="00A275B0" w:rsidRDefault="00A275B0" w:rsidP="00A275B0">
      <w:pPr>
        <w:ind w:firstLine="0"/>
        <w:rPr>
          <w:rFonts w:ascii="Times New Roman" w:hAnsi="Times New Roman"/>
          <w:sz w:val="22"/>
          <w:szCs w:val="22"/>
        </w:rPr>
      </w:pPr>
    </w:p>
    <w:p w14:paraId="45C1752D" w14:textId="77777777"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There are many possible exposure scenarios that could, and should, be compared in future research. However, it is not clear which ones of them would be more informative—in part for all the reasons we now lay out in the revised introduction: while a lot is known about the </w:t>
      </w:r>
      <w:r w:rsidRPr="003310CA">
        <w:rPr>
          <w:rFonts w:ascii="Times New Roman" w:hAnsi="Times New Roman"/>
          <w:i/>
          <w:iCs/>
          <w:color w:val="00B050"/>
          <w:sz w:val="22"/>
          <w:szCs w:val="22"/>
        </w:rPr>
        <w:t>qualitative</w:t>
      </w:r>
      <w:r w:rsidRPr="003310CA">
        <w:rPr>
          <w:rFonts w:ascii="Times New Roman" w:hAnsi="Times New Roman"/>
          <w:color w:val="00B050"/>
          <w:sz w:val="22"/>
          <w:szCs w:val="22"/>
        </w:rPr>
        <w:t xml:space="preserve"> effects of exposure, very little is known about the </w:t>
      </w:r>
      <w:r w:rsidRPr="003310CA">
        <w:rPr>
          <w:rFonts w:ascii="Times New Roman" w:hAnsi="Times New Roman"/>
          <w:i/>
          <w:iCs/>
          <w:color w:val="00B050"/>
          <w:sz w:val="22"/>
          <w:szCs w:val="22"/>
        </w:rPr>
        <w:t>quantitative</w:t>
      </w:r>
      <w:r w:rsidRPr="003310CA">
        <w:rPr>
          <w:rFonts w:ascii="Times New Roman" w:hAnsi="Times New Roman"/>
          <w:color w:val="00B050"/>
          <w:sz w:val="22"/>
          <w:szCs w:val="22"/>
        </w:rPr>
        <w:t xml:space="preserve"> effects of exposur</w:t>
      </w:r>
      <w:r w:rsidR="003310CA" w:rsidRPr="003310CA">
        <w:rPr>
          <w:rFonts w:ascii="Times New Roman" w:hAnsi="Times New Roman"/>
          <w:color w:val="00B050"/>
          <w:sz w:val="22"/>
          <w:szCs w:val="22"/>
        </w:rPr>
        <w:t>e</w:t>
      </w:r>
      <w:r w:rsidR="001A0F77" w:rsidRPr="003310CA">
        <w:rPr>
          <w:rFonts w:ascii="Times New Roman" w:hAnsi="Times New Roman"/>
          <w:color w:val="00B050"/>
          <w:sz w:val="22"/>
          <w:szCs w:val="22"/>
        </w:rPr>
        <w:t>. B</w:t>
      </w:r>
      <w:r w:rsidRPr="003310CA">
        <w:rPr>
          <w:rFonts w:ascii="Times New Roman" w:hAnsi="Times New Roman"/>
          <w:color w:val="00B050"/>
          <w:sz w:val="22"/>
          <w:szCs w:val="22"/>
        </w:rPr>
        <w:t xml:space="preserve">ut without </w:t>
      </w:r>
      <w:r w:rsidR="003310CA" w:rsidRPr="003310CA">
        <w:rPr>
          <w:rFonts w:ascii="Times New Roman" w:hAnsi="Times New Roman"/>
          <w:color w:val="00B050"/>
          <w:sz w:val="22"/>
          <w:szCs w:val="22"/>
        </w:rPr>
        <w:t>actual</w:t>
      </w:r>
      <w:r w:rsidR="001A0F77" w:rsidRPr="003310CA">
        <w:rPr>
          <w:rFonts w:ascii="Times New Roman" w:hAnsi="Times New Roman"/>
          <w:color w:val="00B050"/>
          <w:sz w:val="22"/>
          <w:szCs w:val="22"/>
        </w:rPr>
        <w:t xml:space="preserve"> </w:t>
      </w:r>
      <w:r w:rsidRPr="003310CA">
        <w:rPr>
          <w:rFonts w:ascii="Times New Roman" w:hAnsi="Times New Roman"/>
          <w:i/>
          <w:iCs/>
          <w:color w:val="00B050"/>
          <w:sz w:val="22"/>
          <w:szCs w:val="22"/>
        </w:rPr>
        <w:t>models</w:t>
      </w:r>
      <w:r w:rsidRPr="003310CA">
        <w:rPr>
          <w:rFonts w:ascii="Times New Roman" w:hAnsi="Times New Roman"/>
          <w:color w:val="00B050"/>
          <w:sz w:val="22"/>
          <w:szCs w:val="22"/>
        </w:rPr>
        <w:t xml:space="preserve"> that make such quantitative predictions, there is no objective criterion that makes one exposure condition ‘better’ (or more informative) than another. </w:t>
      </w:r>
    </w:p>
    <w:p w14:paraId="3ADD5112" w14:textId="77777777" w:rsidR="003310CA" w:rsidRPr="003310CA" w:rsidRDefault="003310CA" w:rsidP="00A275B0">
      <w:pPr>
        <w:ind w:firstLine="0"/>
        <w:rPr>
          <w:rFonts w:ascii="Times New Roman" w:hAnsi="Times New Roman"/>
          <w:color w:val="00B050"/>
          <w:sz w:val="22"/>
          <w:szCs w:val="22"/>
        </w:rPr>
      </w:pPr>
    </w:p>
    <w:p w14:paraId="337E1801" w14:textId="052CD01C"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For example, while the reviewer’s prediction about their preferred design </w:t>
      </w:r>
      <w:r w:rsidR="003310CA" w:rsidRPr="003310CA">
        <w:rPr>
          <w:rFonts w:ascii="Times New Roman" w:hAnsi="Times New Roman"/>
          <w:color w:val="00B050"/>
          <w:sz w:val="22"/>
          <w:szCs w:val="22"/>
        </w:rPr>
        <w:t>strikes us as</w:t>
      </w:r>
      <w:r w:rsidRPr="003310CA">
        <w:rPr>
          <w:rFonts w:ascii="Times New Roman" w:hAnsi="Times New Roman"/>
          <w:color w:val="00B050"/>
          <w:sz w:val="22"/>
          <w:szCs w:val="22"/>
        </w:rPr>
        <w:t xml:space="preserve"> plausible, it’s perhaps based on intuition or experience with previous experiments, rather than an existing model?</w:t>
      </w:r>
      <w:r w:rsidR="001A0F77" w:rsidRPr="003310CA">
        <w:rPr>
          <w:rFonts w:ascii="Times New Roman" w:hAnsi="Times New Roman"/>
          <w:color w:val="00B050"/>
          <w:sz w:val="22"/>
          <w:szCs w:val="22"/>
        </w:rPr>
        <w:t xml:space="preserve"> As the revised introduction now clarifies, an important motivation for the present work is </w:t>
      </w:r>
      <w:r w:rsidR="001A0F77" w:rsidRPr="003310CA">
        <w:rPr>
          <w:rFonts w:ascii="Times New Roman" w:hAnsi="Times New Roman"/>
          <w:color w:val="00B050"/>
          <w:sz w:val="22"/>
          <w:szCs w:val="22"/>
        </w:rPr>
        <w:lastRenderedPageBreak/>
        <w:t xml:space="preserve">to move beyond such intuitions </w:t>
      </w:r>
      <w:r w:rsidR="001A0F77" w:rsidRPr="003310CA">
        <w:rPr>
          <w:rFonts w:ascii="Times New Roman" w:hAnsi="Times New Roman"/>
          <w:i/>
          <w:iCs/>
          <w:color w:val="00B050"/>
          <w:sz w:val="22"/>
          <w:szCs w:val="22"/>
        </w:rPr>
        <w:t>because intuitions can be misleading, and violations of intuitions are not necessarily informative for theory development</w:t>
      </w:r>
      <w:r w:rsidR="003310CA" w:rsidRPr="003310CA">
        <w:rPr>
          <w:rFonts w:ascii="Times New Roman" w:hAnsi="Times New Roman"/>
          <w:i/>
          <w:iCs/>
          <w:color w:val="00B050"/>
          <w:sz w:val="22"/>
          <w:szCs w:val="22"/>
        </w:rPr>
        <w:t>.</w:t>
      </w:r>
    </w:p>
    <w:p w14:paraId="646D5C90" w14:textId="77777777" w:rsidR="003310CA" w:rsidRPr="003310CA" w:rsidRDefault="003310CA" w:rsidP="00A275B0">
      <w:pPr>
        <w:ind w:firstLine="0"/>
        <w:rPr>
          <w:rFonts w:ascii="Times New Roman" w:hAnsi="Times New Roman"/>
          <w:sz w:val="22"/>
          <w:szCs w:val="22"/>
        </w:rPr>
      </w:pPr>
    </w:p>
    <w:p w14:paraId="4883EBB6" w14:textId="4DE59983" w:rsidR="00A275B0" w:rsidRPr="003310CA" w:rsidRDefault="00A275B0" w:rsidP="00A275B0">
      <w:pPr>
        <w:ind w:firstLine="0"/>
        <w:rPr>
          <w:rFonts w:ascii="Times New Roman" w:hAnsi="Times New Roman"/>
          <w:sz w:val="22"/>
          <w:szCs w:val="22"/>
        </w:rPr>
      </w:pPr>
      <w:r w:rsidRPr="00A275B0">
        <w:rPr>
          <w:rFonts w:ascii="Times New Roman" w:hAnsi="Times New Roman"/>
          <w:sz w:val="22"/>
          <w:szCs w:val="22"/>
        </w:rPr>
        <w:t>2.</w:t>
      </w:r>
      <w:r w:rsidR="003310CA">
        <w:rPr>
          <w:rFonts w:ascii="Times New Roman" w:hAnsi="Times New Roman"/>
          <w:sz w:val="22"/>
          <w:szCs w:val="22"/>
        </w:rPr>
        <w:t xml:space="preserve"> </w:t>
      </w:r>
      <w:r w:rsidRPr="00A275B0">
        <w:rPr>
          <w:rFonts w:ascii="Times New Roman" w:hAnsi="Times New Roman"/>
          <w:sz w:val="22"/>
          <w:szCs w:val="22"/>
        </w:rPr>
        <w:t>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I would suggest (in line with my suggested experiment above) that the current +10 condition be referred to as the "baseline" and the other two as -10 and +30.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07F68747" w14:textId="77777777" w:rsidR="00A275B0" w:rsidRPr="00A275B0" w:rsidRDefault="00A275B0" w:rsidP="00A275B0">
      <w:pPr>
        <w:ind w:firstLine="0"/>
        <w:rPr>
          <w:rFonts w:ascii="Times New Roman" w:hAnsi="Times New Roman"/>
          <w:sz w:val="22"/>
          <w:szCs w:val="22"/>
        </w:rPr>
      </w:pPr>
    </w:p>
    <w:p w14:paraId="7EDFC607" w14:textId="4B6BB693" w:rsidR="003310CA"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u w:val="single"/>
        </w:rPr>
        <w:t>We agree, and have more or less followed the condition naming suggestion of the reviewer</w:t>
      </w:r>
      <w:r w:rsidR="003310CA" w:rsidRPr="003310CA">
        <w:rPr>
          <w:rFonts w:ascii="Times New Roman" w:hAnsi="Times New Roman"/>
          <w:color w:val="00B050"/>
          <w:sz w:val="22"/>
          <w:szCs w:val="22"/>
        </w:rPr>
        <w:t>. We believe</w:t>
      </w:r>
      <w:r w:rsidRPr="003310CA">
        <w:rPr>
          <w:rFonts w:ascii="Times New Roman" w:hAnsi="Times New Roman"/>
          <w:color w:val="00B050"/>
          <w:sz w:val="22"/>
          <w:szCs w:val="22"/>
        </w:rPr>
        <w:t xml:space="preserve"> it </w:t>
      </w:r>
      <w:r w:rsidR="003310CA">
        <w:rPr>
          <w:rFonts w:ascii="Times New Roman" w:hAnsi="Times New Roman"/>
          <w:color w:val="00B050"/>
          <w:sz w:val="22"/>
          <w:szCs w:val="22"/>
        </w:rPr>
        <w:t>has made</w:t>
      </w:r>
      <w:r w:rsidRPr="003310CA">
        <w:rPr>
          <w:rFonts w:ascii="Times New Roman" w:hAnsi="Times New Roman"/>
          <w:color w:val="00B050"/>
          <w:sz w:val="22"/>
          <w:szCs w:val="22"/>
        </w:rPr>
        <w:t xml:space="preserve"> the paper more accessible. Thank you! </w:t>
      </w:r>
    </w:p>
    <w:p w14:paraId="11BE4535" w14:textId="77777777" w:rsidR="003310CA" w:rsidRPr="003310CA" w:rsidRDefault="003310CA" w:rsidP="00A275B0">
      <w:pPr>
        <w:ind w:firstLine="0"/>
        <w:rPr>
          <w:rFonts w:ascii="Times New Roman" w:hAnsi="Times New Roman"/>
          <w:color w:val="00B050"/>
          <w:sz w:val="22"/>
          <w:szCs w:val="22"/>
        </w:rPr>
      </w:pPr>
    </w:p>
    <w:p w14:paraId="17B06053" w14:textId="63B1BFFA"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We note that the naming of conditions is based on the predicted PSE relative to prior experience (rather than the means of the /d/ and /t/ category relative to prior experience), since this is the measure we use to compare human behavior against the distributional learning model.</w:t>
      </w:r>
    </w:p>
    <w:p w14:paraId="646C0619" w14:textId="77777777" w:rsidR="00A275B0" w:rsidRPr="00A275B0" w:rsidRDefault="00A275B0" w:rsidP="00A275B0">
      <w:pPr>
        <w:ind w:firstLine="0"/>
        <w:rPr>
          <w:rFonts w:ascii="Times New Roman" w:hAnsi="Times New Roman"/>
          <w:sz w:val="22"/>
          <w:szCs w:val="22"/>
        </w:rPr>
      </w:pPr>
    </w:p>
    <w:p w14:paraId="1F32E4E5" w14:textId="2D7643E9"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3.</w:t>
      </w:r>
      <w:r w:rsidR="003310CA">
        <w:rPr>
          <w:rFonts w:ascii="Times New Roman" w:hAnsi="Times New Roman"/>
          <w:sz w:val="22"/>
          <w:szCs w:val="22"/>
        </w:rPr>
        <w:t xml:space="preserve"> </w:t>
      </w:r>
      <w:r w:rsidRPr="00A275B0">
        <w:rPr>
          <w:rFonts w:ascii="Times New Roman" w:hAnsi="Times New Roman"/>
          <w:sz w:val="22"/>
          <w:szCs w:val="22"/>
        </w:rPr>
        <w:t xml:space="preserve">Prior literature. Even though a broad array of prior studies is discussed, I felt that there was insufficient acknowledgement of the research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w:t>
      </w:r>
      <w:proofErr w:type="spellStart"/>
      <w:r w:rsidRPr="00A275B0">
        <w:rPr>
          <w:rFonts w:ascii="Times New Roman" w:hAnsi="Times New Roman"/>
          <w:sz w:val="22"/>
          <w:szCs w:val="22"/>
        </w:rPr>
        <w:t>Poellmann</w:t>
      </w:r>
      <w:proofErr w:type="spellEnd"/>
      <w:r w:rsidRPr="00A275B0">
        <w:rPr>
          <w:rFonts w:ascii="Times New Roman" w:hAnsi="Times New Roman"/>
          <w:sz w:val="22"/>
          <w:szCs w:val="22"/>
        </w:rPr>
        <w:t xml:space="preserve">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p>
    <w:p w14:paraId="7E83E9AC" w14:textId="77777777" w:rsidR="00A275B0" w:rsidRPr="00A275B0" w:rsidRDefault="00A275B0" w:rsidP="00A275B0">
      <w:pPr>
        <w:ind w:firstLine="0"/>
        <w:rPr>
          <w:rFonts w:ascii="Times New Roman" w:hAnsi="Times New Roman"/>
          <w:sz w:val="22"/>
          <w:szCs w:val="22"/>
        </w:rPr>
      </w:pPr>
    </w:p>
    <w:p w14:paraId="37B2C1EC" w14:textId="77777777" w:rsidR="00E15F8A" w:rsidRDefault="003310CA" w:rsidP="00A275B0">
      <w:pPr>
        <w:ind w:firstLine="0"/>
        <w:rPr>
          <w:rFonts w:ascii="Times New Roman" w:hAnsi="Times New Roman"/>
          <w:color w:val="00B050"/>
          <w:sz w:val="22"/>
          <w:szCs w:val="22"/>
        </w:rPr>
      </w:pPr>
      <w:r>
        <w:rPr>
          <w:rFonts w:ascii="Times New Roman" w:hAnsi="Times New Roman"/>
          <w:color w:val="00B050"/>
          <w:sz w:val="22"/>
          <w:szCs w:val="22"/>
        </w:rPr>
        <w:t>Thank you for the pointers to these additional papers</w:t>
      </w:r>
      <w:r w:rsidR="00E15F8A">
        <w:rPr>
          <w:rFonts w:ascii="Times New Roman" w:hAnsi="Times New Roman"/>
          <w:color w:val="00B050"/>
          <w:sz w:val="22"/>
          <w:szCs w:val="22"/>
        </w:rPr>
        <w:t xml:space="preserve"> (some, but not all of which, we were aware of). </w:t>
      </w:r>
      <w:r w:rsidR="00A275B0" w:rsidRPr="003310CA">
        <w:rPr>
          <w:rFonts w:ascii="Times New Roman" w:hAnsi="Times New Roman"/>
          <w:color w:val="00B050"/>
          <w:sz w:val="22"/>
          <w:szCs w:val="22"/>
        </w:rPr>
        <w:t xml:space="preserve">We have </w:t>
      </w:r>
      <w:r w:rsidR="00A275B0" w:rsidRPr="003310CA">
        <w:rPr>
          <w:rFonts w:ascii="Times New Roman" w:hAnsi="Times New Roman"/>
          <w:color w:val="00B050"/>
          <w:sz w:val="22"/>
          <w:szCs w:val="22"/>
          <w:u w:val="single"/>
        </w:rPr>
        <w:t>integrated some of these papers into the introduction</w:t>
      </w:r>
      <w:r w:rsidR="00A275B0" w:rsidRPr="003310CA">
        <w:rPr>
          <w:rFonts w:ascii="Times New Roman" w:hAnsi="Times New Roman"/>
          <w:color w:val="00B050"/>
          <w:sz w:val="22"/>
          <w:szCs w:val="22"/>
        </w:rPr>
        <w:t xml:space="preserve"> where appropriate. </w:t>
      </w:r>
    </w:p>
    <w:p w14:paraId="545FD754" w14:textId="77777777" w:rsidR="00E15F8A" w:rsidRDefault="00E15F8A" w:rsidP="00A275B0">
      <w:pPr>
        <w:ind w:firstLine="0"/>
        <w:rPr>
          <w:rFonts w:ascii="Times New Roman" w:hAnsi="Times New Roman"/>
          <w:color w:val="00B050"/>
          <w:sz w:val="22"/>
          <w:szCs w:val="22"/>
        </w:rPr>
      </w:pPr>
    </w:p>
    <w:p w14:paraId="25A86C70" w14:textId="7BA8F134" w:rsidR="00A275B0" w:rsidRPr="003310CA" w:rsidRDefault="00A275B0" w:rsidP="00A275B0">
      <w:pPr>
        <w:ind w:firstLine="0"/>
        <w:rPr>
          <w:rFonts w:ascii="Times New Roman" w:hAnsi="Times New Roman"/>
          <w:color w:val="00B050"/>
          <w:sz w:val="22"/>
          <w:szCs w:val="22"/>
        </w:rPr>
      </w:pPr>
      <w:r w:rsidRPr="003310CA">
        <w:rPr>
          <w:rFonts w:ascii="Times New Roman" w:hAnsi="Times New Roman"/>
          <w:color w:val="00B050"/>
          <w:sz w:val="22"/>
          <w:szCs w:val="22"/>
        </w:rPr>
        <w:t xml:space="preserve">We note that </w:t>
      </w:r>
      <w:r w:rsidR="00E15F8A">
        <w:rPr>
          <w:rFonts w:ascii="Times New Roman" w:hAnsi="Times New Roman"/>
          <w:color w:val="00B050"/>
          <w:sz w:val="22"/>
          <w:szCs w:val="22"/>
        </w:rPr>
        <w:t>the</w:t>
      </w:r>
      <w:r w:rsidRPr="003310CA">
        <w:rPr>
          <w:rFonts w:ascii="Times New Roman" w:hAnsi="Times New Roman"/>
          <w:color w:val="00B050"/>
          <w:sz w:val="22"/>
          <w:szCs w:val="22"/>
        </w:rPr>
        <w:t xml:space="preserve"> studies referenced by the reviewer present qualitative tests of the effects of prior knowledge and exposure distributions. None of these studies tests to what extent a model of distributional learning can explain the results</w:t>
      </w:r>
      <w:r w:rsidR="00E15F8A">
        <w:rPr>
          <w:rFonts w:ascii="Times New Roman" w:hAnsi="Times New Roman"/>
          <w:color w:val="00B050"/>
          <w:sz w:val="22"/>
          <w:szCs w:val="22"/>
        </w:rPr>
        <w:t>—i.e., whether the differences in listeners’ behavior follow from the phonetic distributions in their input</w:t>
      </w:r>
      <w:r w:rsidRPr="003310CA">
        <w:rPr>
          <w:rFonts w:ascii="Times New Roman" w:hAnsi="Times New Roman"/>
          <w:color w:val="00B050"/>
          <w:sz w:val="22"/>
          <w:szCs w:val="22"/>
        </w:rPr>
        <w:t xml:space="preserve">. Of course, these are important studies in their own right. But, as we now clarify in the revised introduction, they differ in important ways from what we aimed to achieve in the present work. </w:t>
      </w:r>
    </w:p>
    <w:p w14:paraId="4954CF64" w14:textId="77777777" w:rsidR="00A275B0" w:rsidRPr="00A275B0" w:rsidRDefault="00A275B0" w:rsidP="00A275B0">
      <w:pPr>
        <w:ind w:firstLine="0"/>
        <w:rPr>
          <w:rFonts w:ascii="Times New Roman" w:hAnsi="Times New Roman"/>
          <w:sz w:val="22"/>
          <w:szCs w:val="22"/>
        </w:rPr>
      </w:pPr>
    </w:p>
    <w:p w14:paraId="55A50CD6" w14:textId="2BCCE4C8"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4.</w:t>
      </w:r>
      <w:r w:rsidR="00E15F8A">
        <w:rPr>
          <w:rFonts w:ascii="Times New Roman" w:hAnsi="Times New Roman"/>
          <w:sz w:val="22"/>
          <w:szCs w:val="22"/>
        </w:rPr>
        <w:t xml:space="preserve"> </w:t>
      </w:r>
      <w:r w:rsidRPr="00A275B0">
        <w:rPr>
          <w:rFonts w:ascii="Times New Roman" w:hAnsi="Times New Roman"/>
          <w:sz w:val="22"/>
          <w:szCs w:val="22"/>
        </w:rPr>
        <w:t xml:space="preserve">Novelty of paradigm. A related point is that the exposure-test paradigm used in the current study is not as novel as it is presented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w:t>
      </w:r>
      <w:proofErr w:type="spellStart"/>
      <w:r w:rsidRPr="00A275B0">
        <w:rPr>
          <w:rFonts w:ascii="Times New Roman" w:hAnsi="Times New Roman"/>
          <w:sz w:val="22"/>
          <w:szCs w:val="22"/>
        </w:rPr>
        <w:t>Bertelson</w:t>
      </w:r>
      <w:proofErr w:type="spellEnd"/>
      <w:r w:rsidRPr="00A275B0">
        <w:rPr>
          <w:rFonts w:ascii="Times New Roman" w:hAnsi="Times New Roman"/>
          <w:sz w:val="22"/>
          <w:szCs w:val="22"/>
        </w:rPr>
        <w:t xml:space="preserve"> et al. (2003) study on visually-guided perceptual learning has interleaved exposure and test blocks. In short, I think it is incorrect to describe the experiment as having "a novel incremental exposure-test paradigm" (abstract); it is rather an adaptation/application of a well-established and widely-used paradigm.</w:t>
      </w:r>
    </w:p>
    <w:p w14:paraId="37EA61F5" w14:textId="77777777" w:rsidR="00A275B0" w:rsidRPr="00A275B0" w:rsidRDefault="00A275B0" w:rsidP="00A275B0">
      <w:pPr>
        <w:ind w:firstLine="0"/>
        <w:rPr>
          <w:rFonts w:ascii="Times New Roman" w:hAnsi="Times New Roman"/>
          <w:sz w:val="22"/>
          <w:szCs w:val="22"/>
        </w:rPr>
      </w:pPr>
    </w:p>
    <w:p w14:paraId="35BCC347" w14:textId="56432082"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agree. This was unfortunately worded. We did not mean to suggest that the idea of incremental exposure and testing is itself novel. </w:t>
      </w:r>
      <w:r w:rsidRPr="00E15F8A">
        <w:rPr>
          <w:rFonts w:ascii="Times New Roman" w:hAnsi="Times New Roman"/>
          <w:color w:val="00B050"/>
          <w:sz w:val="22"/>
          <w:szCs w:val="22"/>
          <w:u w:val="single"/>
        </w:rPr>
        <w:t>The revised manuscript does not present the paradigm itself as novel</w:t>
      </w:r>
      <w:r w:rsidRPr="00E15F8A">
        <w:rPr>
          <w:rFonts w:ascii="Times New Roman" w:hAnsi="Times New Roman"/>
          <w:color w:val="00B050"/>
          <w:sz w:val="22"/>
          <w:szCs w:val="22"/>
        </w:rPr>
        <w:t xml:space="preserve">. </w:t>
      </w:r>
      <w:r w:rsidR="00E15F8A">
        <w:rPr>
          <w:rFonts w:ascii="Times New Roman" w:hAnsi="Times New Roman"/>
          <w:color w:val="00B050"/>
          <w:sz w:val="22"/>
          <w:szCs w:val="22"/>
        </w:rPr>
        <w:t>Instead</w:t>
      </w:r>
      <w:r w:rsidR="00E15F8A" w:rsidRPr="00E15F8A">
        <w:rPr>
          <w:rFonts w:ascii="Times New Roman" w:hAnsi="Times New Roman"/>
          <w:color w:val="00B050"/>
          <w:sz w:val="22"/>
          <w:szCs w:val="22"/>
        </w:rPr>
        <w:t xml:space="preserve">, our most important methodological innovation is the </w:t>
      </w:r>
      <w:r w:rsidR="00E15F8A" w:rsidRPr="00E15F8A">
        <w:rPr>
          <w:rFonts w:ascii="Times New Roman" w:hAnsi="Times New Roman"/>
          <w:i/>
          <w:iCs/>
          <w:color w:val="00B050"/>
          <w:sz w:val="22"/>
          <w:szCs w:val="22"/>
        </w:rPr>
        <w:t>combination</w:t>
      </w:r>
      <w:r w:rsidR="00E15F8A" w:rsidRPr="00E15F8A">
        <w:rPr>
          <w:rFonts w:ascii="Times New Roman" w:hAnsi="Times New Roman"/>
          <w:color w:val="00B050"/>
          <w:sz w:val="22"/>
          <w:szCs w:val="22"/>
        </w:rPr>
        <w:t xml:space="preserve"> of the incremental exposure-test paradigm with model-guided data analysis/interpretation</w:t>
      </w:r>
      <w:r w:rsidR="00E15F8A">
        <w:rPr>
          <w:rFonts w:ascii="Times New Roman" w:hAnsi="Times New Roman"/>
          <w:color w:val="00B050"/>
          <w:sz w:val="22"/>
          <w:szCs w:val="22"/>
        </w:rPr>
        <w:t xml:space="preserve">; it is this </w:t>
      </w:r>
      <w:proofErr w:type="spellStart"/>
      <w:r w:rsidR="00E15F8A">
        <w:rPr>
          <w:rFonts w:ascii="Times New Roman" w:hAnsi="Times New Roman"/>
          <w:color w:val="00B050"/>
          <w:sz w:val="22"/>
          <w:szCs w:val="22"/>
        </w:rPr>
        <w:t>innnovation</w:t>
      </w:r>
      <w:proofErr w:type="spellEnd"/>
      <w:r w:rsidR="00E15F8A" w:rsidRPr="00E15F8A">
        <w:rPr>
          <w:rFonts w:ascii="Times New Roman" w:hAnsi="Times New Roman"/>
          <w:color w:val="00B050"/>
          <w:sz w:val="22"/>
          <w:szCs w:val="22"/>
        </w:rPr>
        <w:t xml:space="preserve"> that </w:t>
      </w:r>
      <w:r w:rsidR="00E15F8A">
        <w:rPr>
          <w:rFonts w:ascii="Times New Roman" w:hAnsi="Times New Roman"/>
          <w:color w:val="00B050"/>
          <w:sz w:val="22"/>
          <w:szCs w:val="22"/>
        </w:rPr>
        <w:t xml:space="preserve">is </w:t>
      </w:r>
      <w:r w:rsidR="00E15F8A" w:rsidRPr="00E15F8A">
        <w:rPr>
          <w:rFonts w:ascii="Times New Roman" w:hAnsi="Times New Roman"/>
          <w:color w:val="00B050"/>
          <w:sz w:val="22"/>
          <w:szCs w:val="22"/>
        </w:rPr>
        <w:t>allows us to make the novel contributions we present.</w:t>
      </w:r>
    </w:p>
    <w:p w14:paraId="259C5B61" w14:textId="77777777" w:rsidR="00A275B0" w:rsidRPr="00E15F8A" w:rsidRDefault="00A275B0" w:rsidP="00A275B0">
      <w:pPr>
        <w:ind w:firstLine="0"/>
        <w:rPr>
          <w:rFonts w:ascii="Times New Roman" w:hAnsi="Times New Roman"/>
          <w:color w:val="00B050"/>
          <w:sz w:val="22"/>
          <w:szCs w:val="22"/>
        </w:rPr>
      </w:pPr>
    </w:p>
    <w:p w14:paraId="7A6A50E1" w14:textId="19D2EBF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We hope the reviewer does not mind if we provide </w:t>
      </w:r>
      <w:r w:rsidR="00E15F8A">
        <w:rPr>
          <w:rFonts w:ascii="Times New Roman" w:hAnsi="Times New Roman"/>
          <w:color w:val="00B050"/>
          <w:sz w:val="22"/>
          <w:szCs w:val="22"/>
        </w:rPr>
        <w:t>some</w:t>
      </w:r>
      <w:r w:rsidRPr="00E15F8A">
        <w:rPr>
          <w:rFonts w:ascii="Times New Roman" w:hAnsi="Times New Roman"/>
          <w:color w:val="00B050"/>
          <w:sz w:val="22"/>
          <w:szCs w:val="22"/>
        </w:rPr>
        <w:t xml:space="preserve"> context </w:t>
      </w:r>
      <w:r w:rsidR="00E15F8A">
        <w:rPr>
          <w:rFonts w:ascii="Times New Roman" w:hAnsi="Times New Roman"/>
          <w:color w:val="00B050"/>
          <w:sz w:val="22"/>
          <w:szCs w:val="22"/>
        </w:rPr>
        <w:t>here</w:t>
      </w:r>
      <w:r w:rsidRPr="00E15F8A">
        <w:rPr>
          <w:rFonts w:ascii="Times New Roman" w:hAnsi="Times New Roman"/>
          <w:color w:val="00B050"/>
          <w:sz w:val="22"/>
          <w:szCs w:val="22"/>
        </w:rPr>
        <w:t xml:space="preserve">. We are, of course, inspired by the seminal work by Logan et al. (as well as other early works from the McClelland lab) on distributional learning over speech inputs. But this and similar studies look at how adaptation unfolds over much longer periods of time (weeks!). This makes sense, of course, given that they focus on L2 acquisition. How the acquisition of L2 phonological categories unfolds over weeks of explicit training was—and is—a fascinating question. But it is a </w:t>
      </w:r>
      <w:r w:rsidR="00714D5D">
        <w:rPr>
          <w:rFonts w:ascii="Times New Roman" w:hAnsi="Times New Roman"/>
          <w:color w:val="00B050"/>
          <w:sz w:val="22"/>
          <w:szCs w:val="22"/>
        </w:rPr>
        <w:t>separate</w:t>
      </w:r>
      <w:r w:rsidRPr="00E15F8A">
        <w:rPr>
          <w:rFonts w:ascii="Times New Roman" w:hAnsi="Times New Roman"/>
          <w:color w:val="00B050"/>
          <w:sz w:val="22"/>
          <w:szCs w:val="22"/>
        </w:rPr>
        <w:t xml:space="preserve"> question </w:t>
      </w:r>
      <w:r w:rsidR="00714D5D">
        <w:rPr>
          <w:rFonts w:ascii="Times New Roman" w:hAnsi="Times New Roman"/>
          <w:color w:val="00B050"/>
          <w:sz w:val="22"/>
          <w:szCs w:val="22"/>
        </w:rPr>
        <w:t>how</w:t>
      </w:r>
      <w:r w:rsidRPr="00E15F8A">
        <w:rPr>
          <w:rFonts w:ascii="Times New Roman" w:hAnsi="Times New Roman"/>
          <w:color w:val="00B050"/>
          <w:sz w:val="22"/>
          <w:szCs w:val="22"/>
        </w:rPr>
        <w:t xml:space="preserve"> rapid adaptation over mere minutes of exposure affects L1 speech perception (and in the absence of any “training”: unlike in L2 learning studies, our participants were not asked to learn a new language; they were simply listening to someone speaking in listener’s L1). While it is quite possible that rapid changes in L1 perception originate in the same mechanisms as L2 acquisition, that is by no means taken for granted </w:t>
      </w:r>
      <w:r w:rsidR="00714D5D">
        <w:rPr>
          <w:rFonts w:ascii="Times New Roman" w:hAnsi="Times New Roman"/>
          <w:color w:val="00B050"/>
          <w:sz w:val="22"/>
          <w:szCs w:val="22"/>
        </w:rPr>
        <w:t xml:space="preserve">in the literature </w:t>
      </w:r>
      <w:r w:rsidRPr="00E15F8A">
        <w:rPr>
          <w:rFonts w:ascii="Times New Roman" w:hAnsi="Times New Roman"/>
          <w:color w:val="00B050"/>
          <w:sz w:val="22"/>
          <w:szCs w:val="22"/>
        </w:rPr>
        <w:t xml:space="preserve">(see recent discussions in Zheng &amp; Samuels, 2020; Baese-Berk, 2018; Bent &amp; Baese-Berk, 2021; Xie et al., 2023). </w:t>
      </w:r>
    </w:p>
    <w:p w14:paraId="5BADD43A" w14:textId="77777777" w:rsidR="00A275B0" w:rsidRPr="00E15F8A" w:rsidRDefault="00A275B0" w:rsidP="00A275B0">
      <w:pPr>
        <w:ind w:firstLine="0"/>
        <w:rPr>
          <w:rFonts w:ascii="Times New Roman" w:hAnsi="Times New Roman"/>
          <w:color w:val="00B050"/>
          <w:sz w:val="22"/>
          <w:szCs w:val="22"/>
        </w:rPr>
      </w:pPr>
    </w:p>
    <w:p w14:paraId="36B3A517" w14:textId="1C62EC7D"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For example, one alternative hypothesis frequently entertained in </w:t>
      </w:r>
      <w:r w:rsidR="00714D5D">
        <w:rPr>
          <w:rFonts w:ascii="Times New Roman" w:hAnsi="Times New Roman"/>
          <w:color w:val="00B050"/>
          <w:sz w:val="22"/>
          <w:szCs w:val="22"/>
        </w:rPr>
        <w:t>neuro</w:t>
      </w:r>
      <w:r w:rsidRPr="00E15F8A">
        <w:rPr>
          <w:rFonts w:ascii="Times New Roman" w:hAnsi="Times New Roman"/>
          <w:color w:val="00B050"/>
          <w:sz w:val="22"/>
          <w:szCs w:val="22"/>
        </w:rPr>
        <w:t xml:space="preserve">imaging </w:t>
      </w:r>
      <w:r w:rsidR="00714D5D">
        <w:rPr>
          <w:rFonts w:ascii="Times New Roman" w:hAnsi="Times New Roman"/>
          <w:color w:val="00B050"/>
          <w:sz w:val="22"/>
          <w:szCs w:val="22"/>
        </w:rPr>
        <w:t>work</w:t>
      </w:r>
      <w:r w:rsidRPr="00E15F8A">
        <w:rPr>
          <w:rFonts w:ascii="Times New Roman" w:hAnsi="Times New Roman"/>
          <w:color w:val="00B050"/>
          <w:sz w:val="22"/>
          <w:szCs w:val="22"/>
        </w:rPr>
        <w:t xml:space="preserve"> is that rapid adaptation</w:t>
      </w:r>
      <w:r w:rsidR="00714D5D">
        <w:rPr>
          <w:rFonts w:ascii="Times New Roman" w:hAnsi="Times New Roman"/>
          <w:color w:val="00B050"/>
          <w:sz w:val="22"/>
          <w:szCs w:val="22"/>
        </w:rPr>
        <w:t xml:space="preserve"> during speech perception</w:t>
      </w:r>
      <w:r w:rsidRPr="00E15F8A">
        <w:rPr>
          <w:rFonts w:ascii="Times New Roman" w:hAnsi="Times New Roman"/>
          <w:color w:val="00B050"/>
          <w:sz w:val="22"/>
          <w:szCs w:val="22"/>
        </w:rPr>
        <w:t xml:space="preserve"> is achieved by changes in decision-making (</w:t>
      </w:r>
      <w:r w:rsidR="00623735" w:rsidRPr="00E15F8A">
        <w:rPr>
          <w:rFonts w:ascii="Times New Roman" w:hAnsi="Times New Roman"/>
          <w:color w:val="00B050"/>
          <w:sz w:val="22"/>
          <w:szCs w:val="22"/>
        </w:rPr>
        <w:t xml:space="preserve">Myers &amp; </w:t>
      </w:r>
      <w:proofErr w:type="spellStart"/>
      <w:r w:rsidR="00623735" w:rsidRPr="00E15F8A">
        <w:rPr>
          <w:rFonts w:ascii="Times New Roman" w:hAnsi="Times New Roman"/>
          <w:color w:val="00B050"/>
          <w:sz w:val="22"/>
          <w:szCs w:val="22"/>
        </w:rPr>
        <w:t>Mesite</w:t>
      </w:r>
      <w:proofErr w:type="spellEnd"/>
      <w:r w:rsidR="00623735" w:rsidRPr="00E15F8A">
        <w:rPr>
          <w:rFonts w:ascii="Times New Roman" w:hAnsi="Times New Roman"/>
          <w:color w:val="00B050"/>
          <w:sz w:val="22"/>
          <w:szCs w:val="22"/>
        </w:rPr>
        <w:t>, 2014</w:t>
      </w:r>
      <w:r w:rsidRPr="00E15F8A">
        <w:rPr>
          <w:rFonts w:ascii="Times New Roman" w:hAnsi="Times New Roman"/>
          <w:color w:val="00B050"/>
          <w:sz w:val="22"/>
          <w:szCs w:val="22"/>
        </w:rPr>
        <w:t xml:space="preserve">),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24D12C0A" w14:textId="77777777" w:rsidR="00A275B0" w:rsidRPr="00E15F8A" w:rsidRDefault="00A275B0" w:rsidP="00A275B0">
      <w:pPr>
        <w:ind w:firstLine="0"/>
        <w:rPr>
          <w:rFonts w:ascii="Times New Roman" w:hAnsi="Times New Roman"/>
          <w:color w:val="00B050"/>
          <w:sz w:val="22"/>
          <w:szCs w:val="22"/>
        </w:rPr>
      </w:pPr>
    </w:p>
    <w:p w14:paraId="06819062" w14:textId="77777777" w:rsidR="00714D5D"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This is also different from </w:t>
      </w:r>
      <w:proofErr w:type="spellStart"/>
      <w:r w:rsidRPr="00E15F8A">
        <w:rPr>
          <w:rFonts w:ascii="Times New Roman" w:hAnsi="Times New Roman"/>
          <w:color w:val="00B050"/>
          <w:sz w:val="22"/>
          <w:szCs w:val="22"/>
        </w:rPr>
        <w:t>Bertelson</w:t>
      </w:r>
      <w:proofErr w:type="spellEnd"/>
      <w:r w:rsidRPr="00E15F8A">
        <w:rPr>
          <w:rFonts w:ascii="Times New Roman" w:hAnsi="Times New Roman"/>
          <w:color w:val="00B050"/>
          <w:sz w:val="22"/>
          <w:szCs w:val="22"/>
        </w:rPr>
        <w:t xml:space="preserve"> et al or Vroomen et al.</w:t>
      </w:r>
      <w:r w:rsidR="00E15F8A" w:rsidRPr="00E15F8A">
        <w:rPr>
          <w:rFonts w:ascii="Times New Roman" w:hAnsi="Times New Roman"/>
          <w:color w:val="00B050"/>
          <w:sz w:val="22"/>
          <w:szCs w:val="22"/>
        </w:rPr>
        <w:t xml:space="preserve"> (</w:t>
      </w:r>
      <w:r w:rsidRPr="00E15F8A">
        <w:rPr>
          <w:rFonts w:ascii="Times New Roman" w:hAnsi="Times New Roman"/>
          <w:color w:val="00B050"/>
          <w:sz w:val="22"/>
          <w:szCs w:val="22"/>
        </w:rPr>
        <w:t>2007</w:t>
      </w:r>
      <w:r w:rsidR="00E15F8A" w:rsidRPr="00E15F8A">
        <w:rPr>
          <w:rFonts w:ascii="Times New Roman" w:hAnsi="Times New Roman"/>
          <w:color w:val="00B050"/>
          <w:sz w:val="22"/>
          <w:szCs w:val="22"/>
        </w:rPr>
        <w:t>) and related works</w:t>
      </w:r>
      <w:r w:rsidRPr="00E15F8A">
        <w:rPr>
          <w:rFonts w:ascii="Times New Roman" w:hAnsi="Times New Roman"/>
          <w:color w:val="00B050"/>
          <w:sz w:val="22"/>
          <w:szCs w:val="22"/>
        </w:rPr>
        <w:t>. Like the work by Pisoni et al, these studies very much inspired the present work</w:t>
      </w:r>
      <w:r w:rsidR="00E15F8A" w:rsidRPr="00E15F8A">
        <w:rPr>
          <w:rFonts w:ascii="Times New Roman" w:hAnsi="Times New Roman"/>
          <w:color w:val="00B050"/>
          <w:sz w:val="22"/>
          <w:szCs w:val="22"/>
        </w:rPr>
        <w:t>. (W</w:t>
      </w:r>
      <w:r w:rsidRPr="00E15F8A">
        <w:rPr>
          <w:rFonts w:ascii="Times New Roman" w:hAnsi="Times New Roman"/>
          <w:color w:val="00B050"/>
          <w:sz w:val="22"/>
          <w:szCs w:val="22"/>
        </w:rPr>
        <w:t xml:space="preserve">e </w:t>
      </w:r>
      <w:r w:rsidR="00E15F8A" w:rsidRPr="00E15F8A">
        <w:rPr>
          <w:rFonts w:ascii="Times New Roman" w:hAnsi="Times New Roman"/>
          <w:color w:val="00B050"/>
          <w:sz w:val="22"/>
          <w:szCs w:val="22"/>
        </w:rPr>
        <w:t xml:space="preserve">continue to </w:t>
      </w:r>
      <w:r w:rsidRPr="00E15F8A">
        <w:rPr>
          <w:rFonts w:ascii="Times New Roman" w:hAnsi="Times New Roman"/>
          <w:color w:val="00B050"/>
          <w:sz w:val="22"/>
          <w:szCs w:val="22"/>
        </w:rPr>
        <w:t xml:space="preserve">cite many of them in the introduction, and returned to them in detail in the general discussion). But all of these studies </w:t>
      </w:r>
      <w:r w:rsidR="00E15F8A" w:rsidRPr="00E15F8A">
        <w:rPr>
          <w:rFonts w:ascii="Times New Roman" w:hAnsi="Times New Roman"/>
          <w:color w:val="00B050"/>
          <w:sz w:val="22"/>
          <w:szCs w:val="22"/>
        </w:rPr>
        <w:t>investigate</w:t>
      </w:r>
      <w:r w:rsidRPr="00E15F8A">
        <w:rPr>
          <w:rFonts w:ascii="Times New Roman" w:hAnsi="Times New Roman"/>
          <w:color w:val="00B050"/>
          <w:sz w:val="22"/>
          <w:szCs w:val="22"/>
        </w:rPr>
        <w:t xml:space="preserve"> the incremental exposure to the exact same labeled stimulus. And none of them </w:t>
      </w:r>
      <w:r w:rsidRPr="00E15F8A">
        <w:rPr>
          <w:rFonts w:ascii="Times New Roman" w:hAnsi="Times New Roman"/>
          <w:color w:val="00B050"/>
          <w:sz w:val="22"/>
          <w:szCs w:val="22"/>
        </w:rPr>
        <w:lastRenderedPageBreak/>
        <w:t xml:space="preserve">actually investigates whether the phonetic properties of this stimulus explain the observed changes in listeners’ behavior. </w:t>
      </w:r>
    </w:p>
    <w:p w14:paraId="351E3633" w14:textId="77777777" w:rsidR="00714D5D" w:rsidRDefault="00714D5D" w:rsidP="00A275B0">
      <w:pPr>
        <w:ind w:firstLine="0"/>
        <w:rPr>
          <w:rFonts w:ascii="Times New Roman" w:hAnsi="Times New Roman"/>
          <w:color w:val="00B050"/>
          <w:sz w:val="22"/>
          <w:szCs w:val="22"/>
        </w:rPr>
      </w:pPr>
    </w:p>
    <w:p w14:paraId="5B04BF24" w14:textId="23A9E3D3" w:rsidR="00A275B0" w:rsidRPr="00E15F8A" w:rsidRDefault="00A275B0" w:rsidP="00A275B0">
      <w:pPr>
        <w:ind w:firstLine="0"/>
        <w:rPr>
          <w:rFonts w:ascii="Times New Roman" w:hAnsi="Times New Roman"/>
          <w:color w:val="00B050"/>
          <w:sz w:val="22"/>
          <w:szCs w:val="22"/>
        </w:rPr>
      </w:pPr>
      <w:r w:rsidRPr="00E15F8A">
        <w:rPr>
          <w:rFonts w:ascii="Times New Roman" w:hAnsi="Times New Roman"/>
          <w:color w:val="00B050"/>
          <w:sz w:val="22"/>
          <w:szCs w:val="22"/>
        </w:rPr>
        <w:t xml:space="preserve">Similar to our point about L2 acquisition, it is possible that adaptation in such </w:t>
      </w:r>
      <w:r w:rsidR="00714D5D">
        <w:rPr>
          <w:rFonts w:ascii="Times New Roman" w:hAnsi="Times New Roman"/>
          <w:color w:val="00B050"/>
          <w:sz w:val="22"/>
          <w:szCs w:val="22"/>
        </w:rPr>
        <w:t xml:space="preserve">repeated-stimulus </w:t>
      </w:r>
      <w:r w:rsidRPr="00E15F8A">
        <w:rPr>
          <w:rFonts w:ascii="Times New Roman" w:hAnsi="Times New Roman"/>
          <w:color w:val="00B050"/>
          <w:sz w:val="22"/>
          <w:szCs w:val="22"/>
        </w:rPr>
        <w:t>paradigms draws on the same mechanisms that underlie adaptation to distributional exposure, and that this involves distributional learning</w:t>
      </w:r>
      <w:r w:rsidR="00714D5D">
        <w:rPr>
          <w:rFonts w:ascii="Times New Roman" w:hAnsi="Times New Roman"/>
          <w:color w:val="00B050"/>
          <w:sz w:val="22"/>
          <w:szCs w:val="22"/>
        </w:rPr>
        <w:t xml:space="preserve"> (see discussions in Zheng &amp; Samuel, 2020; Cummings &amp; Theodore, 2023)</w:t>
      </w:r>
      <w:r w:rsidRPr="00E15F8A">
        <w:rPr>
          <w:rFonts w:ascii="Times New Roman" w:hAnsi="Times New Roman"/>
          <w:color w:val="00B050"/>
          <w:sz w:val="22"/>
          <w:szCs w:val="22"/>
        </w:rPr>
        <w:t xml:space="preserve">. However, as also pointed out by R3, we cannot simply assume this to be the case. 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w:t>
      </w:r>
      <w:r w:rsidR="00714D5D">
        <w:rPr>
          <w:rFonts w:ascii="Times New Roman" w:hAnsi="Times New Roman"/>
          <w:color w:val="00B050"/>
          <w:sz w:val="22"/>
          <w:szCs w:val="22"/>
        </w:rPr>
        <w:t>arise</w:t>
      </w:r>
      <w:r w:rsidRPr="00E15F8A">
        <w:rPr>
          <w:rFonts w:ascii="Times New Roman" w:hAnsi="Times New Roman"/>
          <w:color w:val="00B050"/>
          <w:sz w:val="22"/>
          <w:szCs w:val="22"/>
        </w:rPr>
        <w:t xml:space="preserve"> if the stimulus presented on each trial is identical. </w:t>
      </w:r>
      <w:r w:rsidR="00714D5D">
        <w:rPr>
          <w:rFonts w:ascii="Times New Roman" w:hAnsi="Times New Roman"/>
          <w:color w:val="00B050"/>
          <w:sz w:val="22"/>
          <w:szCs w:val="22"/>
        </w:rPr>
        <w:t>There are other important differences between these paradigms and ours that affect how likely participants’ behavior in the different paradigms is likely to generalize to everyday speech perception. We continue to discuss those differences in the general discussion.</w:t>
      </w:r>
    </w:p>
    <w:p w14:paraId="4F64BEC2" w14:textId="77777777" w:rsidR="00A275B0" w:rsidRPr="00A275B0" w:rsidRDefault="00A275B0" w:rsidP="00A275B0">
      <w:pPr>
        <w:ind w:firstLine="0"/>
        <w:rPr>
          <w:rFonts w:ascii="Times New Roman" w:hAnsi="Times New Roman"/>
          <w:sz w:val="22"/>
          <w:szCs w:val="22"/>
        </w:rPr>
      </w:pPr>
    </w:p>
    <w:p w14:paraId="66F6F11D"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Additional comments</w:t>
      </w:r>
    </w:p>
    <w:p w14:paraId="2A8CE12B" w14:textId="77777777" w:rsidR="00A275B0" w:rsidRPr="00A275B0" w:rsidRDefault="00A275B0" w:rsidP="00A275B0">
      <w:pPr>
        <w:ind w:firstLine="0"/>
        <w:rPr>
          <w:rFonts w:ascii="Times New Roman" w:hAnsi="Times New Roman"/>
          <w:sz w:val="22"/>
          <w:szCs w:val="22"/>
        </w:rPr>
      </w:pPr>
    </w:p>
    <w:p w14:paraId="79A6FD38"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The last sentence of the abstract would be more informative if it indicated what the "previously unrecognized limits on adaptivity" are.</w:t>
      </w:r>
    </w:p>
    <w:p w14:paraId="164D3BF1" w14:textId="77777777" w:rsidR="00A275B0" w:rsidRPr="00A275B0" w:rsidRDefault="00A275B0" w:rsidP="00A275B0">
      <w:pPr>
        <w:ind w:firstLine="0"/>
        <w:rPr>
          <w:rFonts w:ascii="Times New Roman" w:hAnsi="Times New Roman"/>
          <w:sz w:val="22"/>
          <w:szCs w:val="22"/>
        </w:rPr>
      </w:pPr>
    </w:p>
    <w:p w14:paraId="2C0143ED" w14:textId="38EAE719" w:rsidR="00A275B0" w:rsidRPr="00714D5D" w:rsidRDefault="00714D5D"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Both the abstract and the introduction now anticipate the </w:t>
      </w:r>
      <w:r>
        <w:rPr>
          <w:rFonts w:ascii="Times New Roman" w:hAnsi="Times New Roman"/>
          <w:color w:val="00B050"/>
          <w:sz w:val="22"/>
          <w:szCs w:val="22"/>
        </w:rPr>
        <w:t xml:space="preserve">nature of the unexpected </w:t>
      </w:r>
      <w:r w:rsidRPr="00714D5D">
        <w:rPr>
          <w:rFonts w:ascii="Times New Roman" w:hAnsi="Times New Roman"/>
          <w:color w:val="00B050"/>
          <w:sz w:val="22"/>
          <w:szCs w:val="22"/>
        </w:rPr>
        <w:t>result</w:t>
      </w:r>
      <w:r>
        <w:rPr>
          <w:rFonts w:ascii="Times New Roman" w:hAnsi="Times New Roman"/>
          <w:color w:val="00B050"/>
          <w:sz w:val="22"/>
          <w:szCs w:val="22"/>
        </w:rPr>
        <w:t xml:space="preserve"> (the ‘premature convergence’)</w:t>
      </w:r>
      <w:r w:rsidRPr="00714D5D">
        <w:rPr>
          <w:rFonts w:ascii="Times New Roman" w:hAnsi="Times New Roman"/>
          <w:color w:val="00B050"/>
          <w:sz w:val="22"/>
          <w:szCs w:val="22"/>
        </w:rPr>
        <w:t>.</w:t>
      </w:r>
    </w:p>
    <w:p w14:paraId="4797977D" w14:textId="77777777" w:rsidR="00A275B0" w:rsidRPr="00A275B0" w:rsidRDefault="00A275B0" w:rsidP="00A275B0">
      <w:pPr>
        <w:ind w:firstLine="0"/>
        <w:rPr>
          <w:rFonts w:ascii="Times New Roman" w:hAnsi="Times New Roman"/>
          <w:sz w:val="22"/>
          <w:szCs w:val="22"/>
        </w:rPr>
      </w:pPr>
    </w:p>
    <w:p w14:paraId="1D9B7FB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10: Why 126 participants (42 per group, after exclusion approx. 40 per group)? Was a power analysis performed?</w:t>
      </w:r>
    </w:p>
    <w:p w14:paraId="717E3E47" w14:textId="77777777" w:rsidR="00A275B0" w:rsidRPr="00A275B0" w:rsidRDefault="00A275B0" w:rsidP="00A275B0">
      <w:pPr>
        <w:ind w:firstLine="0"/>
        <w:rPr>
          <w:rFonts w:ascii="Times New Roman" w:hAnsi="Times New Roman"/>
          <w:sz w:val="22"/>
          <w:szCs w:val="22"/>
        </w:rPr>
      </w:pPr>
    </w:p>
    <w:p w14:paraId="1328249A" w14:textId="7C6DAF91"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We did not perform a power analysis</w:t>
      </w:r>
      <w:r w:rsidR="00714D5D">
        <w:rPr>
          <w:rFonts w:ascii="Times New Roman" w:hAnsi="Times New Roman"/>
          <w:color w:val="00B050"/>
          <w:sz w:val="22"/>
          <w:szCs w:val="22"/>
        </w:rPr>
        <w:t xml:space="preserve"> for this particular study</w:t>
      </w:r>
      <w:r w:rsidRPr="00714D5D">
        <w:rPr>
          <w:rFonts w:ascii="Times New Roman" w:hAnsi="Times New Roman"/>
          <w:color w:val="00B050"/>
          <w:sz w:val="22"/>
          <w:szCs w:val="22"/>
        </w:rPr>
        <w:t>. Standard power analyses would have been uninformative given that this is the first study of this type (for issues with the common practice of conducting power analyses over assumed effect sizes, such as the power to detect a “moderate” effect, see Xie et al., 2023). Instead, our sample sizes were based on several previous (non-incremental) distributional learning studies in our lab (citations omitted for the sake of anonymity).</w:t>
      </w:r>
    </w:p>
    <w:p w14:paraId="0610F6B3" w14:textId="77777777" w:rsidR="00A275B0" w:rsidRPr="00A275B0" w:rsidRDefault="00A275B0" w:rsidP="00A275B0">
      <w:pPr>
        <w:ind w:firstLine="0"/>
        <w:rPr>
          <w:rFonts w:ascii="Times New Roman" w:hAnsi="Times New Roman"/>
          <w:sz w:val="22"/>
          <w:szCs w:val="22"/>
        </w:rPr>
      </w:pPr>
    </w:p>
    <w:p w14:paraId="53D4E0D5"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w:t>
      </w:r>
      <w:proofErr w:type="spellStart"/>
      <w:r w:rsidRPr="00A275B0">
        <w:rPr>
          <w:rFonts w:ascii="Times New Roman" w:hAnsi="Times New Roman"/>
          <w:sz w:val="22"/>
          <w:szCs w:val="22"/>
        </w:rPr>
        <w:t>Xill</w:t>
      </w:r>
      <w:proofErr w:type="spellEnd"/>
      <w:r w:rsidRPr="00A275B0">
        <w:rPr>
          <w:rFonts w:ascii="Times New Roman" w:hAnsi="Times New Roman"/>
          <w:sz w:val="22"/>
          <w:szCs w:val="22"/>
        </w:rPr>
        <w:t>" and "Xin", with no /d/ label; the match of the stimulus to the word "dill" still gives, indirectly, the /d/ label). Or were the labels always for other words (e.g. stimulus "dill", response options "din" and "dip")?</w:t>
      </w:r>
    </w:p>
    <w:p w14:paraId="28C220E0" w14:textId="77777777" w:rsidR="00A275B0" w:rsidRPr="00A275B0" w:rsidRDefault="00A275B0" w:rsidP="00A275B0">
      <w:pPr>
        <w:ind w:firstLine="0"/>
        <w:rPr>
          <w:rFonts w:ascii="Times New Roman" w:hAnsi="Times New Roman"/>
          <w:sz w:val="22"/>
          <w:szCs w:val="22"/>
        </w:rPr>
      </w:pPr>
    </w:p>
    <w:p w14:paraId="3A73EE84" w14:textId="4BED6AB6" w:rsidR="00A275B0" w:rsidRPr="00714D5D"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The former: e.g.</w:t>
      </w:r>
      <w:r w:rsidR="00714D5D" w:rsidRPr="00E877AE">
        <w:rPr>
          <w:rFonts w:ascii="Times New Roman" w:hAnsi="Times New Roman"/>
          <w:color w:val="00B050"/>
          <w:sz w:val="22"/>
          <w:szCs w:val="22"/>
          <w:u w:val="single"/>
        </w:rPr>
        <w:t>, for</w:t>
      </w:r>
      <w:r w:rsidRPr="00E877AE">
        <w:rPr>
          <w:rFonts w:ascii="Times New Roman" w:hAnsi="Times New Roman"/>
          <w:color w:val="00B050"/>
          <w:sz w:val="22"/>
          <w:szCs w:val="22"/>
          <w:u w:val="single"/>
        </w:rPr>
        <w:t xml:space="preserve"> stimul</w:t>
      </w:r>
      <w:r w:rsidR="00714D5D" w:rsidRPr="00E877AE">
        <w:rPr>
          <w:rFonts w:ascii="Times New Roman" w:hAnsi="Times New Roman"/>
          <w:color w:val="00B050"/>
          <w:sz w:val="22"/>
          <w:szCs w:val="22"/>
          <w:u w:val="single"/>
        </w:rPr>
        <w:t>i</w:t>
      </w:r>
      <w:r w:rsidRPr="00E877AE">
        <w:rPr>
          <w:rFonts w:ascii="Times New Roman" w:hAnsi="Times New Roman"/>
          <w:color w:val="00B050"/>
          <w:sz w:val="22"/>
          <w:szCs w:val="22"/>
          <w:u w:val="single"/>
        </w:rPr>
        <w:t xml:space="preserve"> along the </w:t>
      </w:r>
      <w:r w:rsidRPr="00E877AE">
        <w:rPr>
          <w:rFonts w:ascii="Times New Roman" w:hAnsi="Times New Roman"/>
          <w:i/>
          <w:iCs/>
          <w:color w:val="00B050"/>
          <w:sz w:val="22"/>
          <w:szCs w:val="22"/>
          <w:u w:val="single"/>
        </w:rPr>
        <w:t>dill-till</w:t>
      </w:r>
      <w:r w:rsidRPr="00E877AE">
        <w:rPr>
          <w:rFonts w:ascii="Times New Roman" w:hAnsi="Times New Roman"/>
          <w:color w:val="00B050"/>
          <w:sz w:val="22"/>
          <w:szCs w:val="22"/>
          <w:u w:val="single"/>
        </w:rPr>
        <w:t xml:space="preserve"> continuum</w:t>
      </w:r>
      <w:r w:rsidR="00714D5D" w:rsidRPr="00E877AE">
        <w:rPr>
          <w:rFonts w:ascii="Times New Roman" w:hAnsi="Times New Roman"/>
          <w:color w:val="00B050"/>
          <w:sz w:val="22"/>
          <w:szCs w:val="22"/>
          <w:u w:val="single"/>
        </w:rPr>
        <w:t>, a /d/-labeled trial might have</w:t>
      </w:r>
      <w:r w:rsidRPr="00E877AE">
        <w:rPr>
          <w:rFonts w:ascii="Times New Roman" w:hAnsi="Times New Roman"/>
          <w:color w:val="00B050"/>
          <w:sz w:val="22"/>
          <w:szCs w:val="22"/>
          <w:u w:val="single"/>
        </w:rPr>
        <w:t xml:space="preserve"> response options "dill" and "din"</w:t>
      </w:r>
      <w:r w:rsidR="00714D5D" w:rsidRPr="00E877AE">
        <w:rPr>
          <w:rFonts w:ascii="Times New Roman" w:hAnsi="Times New Roman"/>
          <w:color w:val="00B050"/>
          <w:sz w:val="22"/>
          <w:szCs w:val="22"/>
          <w:u w:val="single"/>
        </w:rPr>
        <w:t xml:space="preserve"> (or “dill” and “dip”)</w:t>
      </w:r>
      <w:r w:rsidRPr="00E877AE">
        <w:rPr>
          <w:rFonts w:ascii="Times New Roman" w:hAnsi="Times New Roman"/>
          <w:color w:val="00B050"/>
          <w:sz w:val="22"/>
          <w:szCs w:val="22"/>
          <w:u w:val="single"/>
        </w:rPr>
        <w:t>.</w:t>
      </w:r>
      <w:r w:rsidRPr="00714D5D">
        <w:rPr>
          <w:rFonts w:ascii="Times New Roman" w:hAnsi="Times New Roman"/>
          <w:color w:val="00B050"/>
          <w:sz w:val="22"/>
          <w:szCs w:val="22"/>
        </w:rPr>
        <w:t xml:space="preserve"> </w:t>
      </w:r>
      <w:r w:rsidR="00714D5D">
        <w:rPr>
          <w:rFonts w:ascii="Times New Roman" w:hAnsi="Times New Roman"/>
          <w:color w:val="00B050"/>
          <w:sz w:val="22"/>
          <w:szCs w:val="22"/>
        </w:rPr>
        <w:t xml:space="preserve">We explicitly avoided introducing scenarios in which </w:t>
      </w:r>
      <w:r w:rsidRPr="00714D5D">
        <w:rPr>
          <w:rFonts w:ascii="Times New Roman" w:hAnsi="Times New Roman"/>
          <w:color w:val="00B050"/>
          <w:sz w:val="22"/>
          <w:szCs w:val="22"/>
        </w:rPr>
        <w:t>none of the response options matched their perception of the stimulu</w:t>
      </w:r>
      <w:r w:rsidR="009B3EC8">
        <w:rPr>
          <w:rFonts w:ascii="Times New Roman" w:hAnsi="Times New Roman"/>
          <w:color w:val="00B050"/>
          <w:sz w:val="22"/>
          <w:szCs w:val="22"/>
        </w:rPr>
        <w:t>s</w:t>
      </w:r>
      <w:r w:rsidRPr="00714D5D">
        <w:rPr>
          <w:rFonts w:ascii="Times New Roman" w:hAnsi="Times New Roman"/>
          <w:color w:val="00B050"/>
          <w:sz w:val="22"/>
          <w:szCs w:val="22"/>
        </w:rPr>
        <w:t>.</w:t>
      </w:r>
    </w:p>
    <w:p w14:paraId="0C922030" w14:textId="77777777" w:rsidR="00A275B0" w:rsidRPr="00714D5D" w:rsidRDefault="00A275B0" w:rsidP="00A275B0">
      <w:pPr>
        <w:ind w:firstLine="0"/>
        <w:rPr>
          <w:rFonts w:ascii="Times New Roman" w:hAnsi="Times New Roman"/>
          <w:color w:val="00B050"/>
          <w:sz w:val="22"/>
          <w:szCs w:val="22"/>
        </w:rPr>
      </w:pPr>
    </w:p>
    <w:p w14:paraId="4267887F" w14:textId="3C11F884" w:rsidR="009B3EC8"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We did not quite understand this comment “If so, then it isn't completely correct to say that there was no lexical disambiguation on these trials (p. 15).” We never claimed otherwise. Yes, </w:t>
      </w:r>
      <w:r w:rsidR="009B3EC8">
        <w:rPr>
          <w:rFonts w:ascii="Times New Roman" w:hAnsi="Times New Roman"/>
          <w:color w:val="00B050"/>
          <w:sz w:val="22"/>
          <w:szCs w:val="22"/>
        </w:rPr>
        <w:t>labeled</w:t>
      </w:r>
      <w:r w:rsidRPr="00714D5D">
        <w:rPr>
          <w:rFonts w:ascii="Times New Roman" w:hAnsi="Times New Roman"/>
          <w:color w:val="00B050"/>
          <w:sz w:val="22"/>
          <w:szCs w:val="22"/>
        </w:rPr>
        <w:t xml:space="preserve"> stimul</w:t>
      </w:r>
      <w:r w:rsidR="009B3EC8">
        <w:rPr>
          <w:rFonts w:ascii="Times New Roman" w:hAnsi="Times New Roman"/>
          <w:color w:val="00B050"/>
          <w:sz w:val="22"/>
          <w:szCs w:val="22"/>
        </w:rPr>
        <w:t>i were</w:t>
      </w:r>
      <w:r w:rsidRPr="00714D5D">
        <w:rPr>
          <w:rFonts w:ascii="Times New Roman" w:hAnsi="Times New Roman"/>
          <w:color w:val="00B050"/>
          <w:sz w:val="22"/>
          <w:szCs w:val="22"/>
        </w:rPr>
        <w:t xml:space="preserve"> labeled lexically (or, rather, pragmatically: even if the listeners didn’t perceive a dill-till recording as “dill”, the absence of a “till” option would strongly bias the listener to infer that the input was intended to be “dill”). </w:t>
      </w:r>
    </w:p>
    <w:p w14:paraId="3BA28736" w14:textId="77777777" w:rsidR="009B3EC8" w:rsidRDefault="009B3EC8" w:rsidP="00A275B0">
      <w:pPr>
        <w:ind w:firstLine="0"/>
        <w:rPr>
          <w:rFonts w:ascii="Times New Roman" w:hAnsi="Times New Roman"/>
          <w:color w:val="00B050"/>
          <w:sz w:val="22"/>
          <w:szCs w:val="22"/>
        </w:rPr>
      </w:pPr>
    </w:p>
    <w:p w14:paraId="5CE989EF" w14:textId="18EC4868"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Perhaps the reviewer is referring to this passage on p. 15:</w:t>
      </w:r>
    </w:p>
    <w:p w14:paraId="065D6E05" w14:textId="77777777"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lastRenderedPageBreak/>
        <w:t xml:space="preserve"> </w:t>
      </w:r>
    </w:p>
    <w:p w14:paraId="49526146" w14:textId="77777777" w:rsidR="00A275B0" w:rsidRPr="00714D5D" w:rsidRDefault="00A275B0" w:rsidP="00880AB2">
      <w:pPr>
        <w:ind w:left="720" w:firstLine="0"/>
        <w:rPr>
          <w:rFonts w:ascii="Times New Roman" w:hAnsi="Times New Roman"/>
          <w:i/>
          <w:iCs/>
          <w:color w:val="00B050"/>
          <w:sz w:val="22"/>
          <w:szCs w:val="22"/>
        </w:rPr>
      </w:pPr>
      <w:r w:rsidRPr="00714D5D">
        <w:rPr>
          <w:rFonts w:ascii="Times New Roman" w:hAnsi="Times New Roman"/>
          <w:i/>
          <w:iCs/>
          <w:color w:val="00B050"/>
          <w:sz w:val="22"/>
          <w:szCs w:val="22"/>
        </w:rPr>
        <w:t>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them. Here, we thus struck a compromise between never or always labeling the input.</w:t>
      </w:r>
    </w:p>
    <w:p w14:paraId="786AA1C1" w14:textId="77777777" w:rsidR="00A275B0" w:rsidRPr="00714D5D" w:rsidRDefault="00A275B0" w:rsidP="00A275B0">
      <w:pPr>
        <w:ind w:firstLine="0"/>
        <w:rPr>
          <w:rFonts w:ascii="Times New Roman" w:hAnsi="Times New Roman"/>
          <w:color w:val="00B050"/>
          <w:sz w:val="22"/>
          <w:szCs w:val="22"/>
        </w:rPr>
      </w:pPr>
    </w:p>
    <w:p w14:paraId="2DCC5576" w14:textId="7F658F14" w:rsidR="00A275B0" w:rsidRPr="00714D5D" w:rsidRDefault="00A275B0" w:rsidP="00A275B0">
      <w:pPr>
        <w:ind w:firstLine="0"/>
        <w:rPr>
          <w:rFonts w:ascii="Times New Roman" w:hAnsi="Times New Roman"/>
          <w:color w:val="00B050"/>
          <w:sz w:val="22"/>
          <w:szCs w:val="22"/>
        </w:rPr>
      </w:pPr>
      <w:r w:rsidRPr="00714D5D">
        <w:rPr>
          <w:rFonts w:ascii="Times New Roman" w:hAnsi="Times New Roman"/>
          <w:color w:val="00B050"/>
          <w:sz w:val="22"/>
          <w:szCs w:val="22"/>
        </w:rPr>
        <w:t xml:space="preserve">This passage refers to the availability of lexical labeling in “everyday speech perception”, i.e., outside of experiments. The paragraph is meant to motivate why we used a mixture of both labeled and unlabeled exposure (though results from </w:t>
      </w:r>
      <w:r w:rsidR="009B3EC8">
        <w:rPr>
          <w:rFonts w:ascii="Times New Roman" w:hAnsi="Times New Roman"/>
          <w:color w:val="00B050"/>
          <w:sz w:val="22"/>
          <w:szCs w:val="22"/>
        </w:rPr>
        <w:t>Kleinschmidt et al., 2015; Kleinschmidt, 2020</w:t>
      </w:r>
      <w:r w:rsidRPr="00714D5D">
        <w:rPr>
          <w:rFonts w:ascii="Times New Roman" w:hAnsi="Times New Roman"/>
          <w:color w:val="00B050"/>
          <w:sz w:val="22"/>
          <w:szCs w:val="22"/>
        </w:rPr>
        <w:t xml:space="preserve"> strongly suggest that fully labeled or fully unlabeled exposure would not have qualitatively changed the results in this type of paradigm). </w:t>
      </w:r>
      <w:r w:rsidRPr="00E877AE">
        <w:rPr>
          <w:rFonts w:ascii="Times New Roman" w:hAnsi="Times New Roman"/>
          <w:color w:val="00B050"/>
          <w:sz w:val="22"/>
          <w:szCs w:val="22"/>
          <w:u w:val="single"/>
        </w:rPr>
        <w:t>We have revised this paragraph to clarify this</w:t>
      </w:r>
      <w:r w:rsidRPr="00714D5D">
        <w:rPr>
          <w:rFonts w:ascii="Times New Roman" w:hAnsi="Times New Roman"/>
          <w:color w:val="00B050"/>
          <w:sz w:val="22"/>
          <w:szCs w:val="22"/>
        </w:rPr>
        <w:t>. If the reviewer has additional suggestion for rewording to make this clearer, we are happy to integrate them.</w:t>
      </w:r>
    </w:p>
    <w:p w14:paraId="12F75C5F" w14:textId="77777777" w:rsidR="00A275B0" w:rsidRPr="00A275B0" w:rsidRDefault="00A275B0" w:rsidP="00A275B0">
      <w:pPr>
        <w:ind w:firstLine="0"/>
        <w:rPr>
          <w:rFonts w:ascii="Times New Roman" w:hAnsi="Times New Roman"/>
          <w:sz w:val="22"/>
          <w:szCs w:val="22"/>
        </w:rPr>
      </w:pPr>
    </w:p>
    <w:p w14:paraId="369F6D72" w14:textId="77777777" w:rsidR="00A275B0" w:rsidRDefault="00A275B0" w:rsidP="00A275B0">
      <w:pPr>
        <w:ind w:firstLine="0"/>
        <w:rPr>
          <w:rFonts w:ascii="Times New Roman" w:hAnsi="Times New Roman"/>
          <w:sz w:val="22"/>
          <w:szCs w:val="22"/>
        </w:rPr>
      </w:pPr>
      <w:r w:rsidRPr="00A275B0">
        <w:rPr>
          <w:rFonts w:ascii="Times New Roman" w:hAnsi="Times New Roman"/>
          <w:sz w:val="22"/>
          <w:szCs w:val="22"/>
        </w:rPr>
        <w:t>p. 23, footnote 7: This is confusing. Why use a test and then say it isn't appropriate?</w:t>
      </w:r>
    </w:p>
    <w:p w14:paraId="4F53C82C" w14:textId="77777777" w:rsidR="00880AB2" w:rsidRPr="00A275B0" w:rsidRDefault="00880AB2" w:rsidP="00A275B0">
      <w:pPr>
        <w:ind w:firstLine="0"/>
        <w:rPr>
          <w:rFonts w:ascii="Times New Roman" w:hAnsi="Times New Roman"/>
          <w:sz w:val="22"/>
          <w:szCs w:val="22"/>
        </w:rPr>
      </w:pPr>
    </w:p>
    <w:p w14:paraId="3C489DD4" w14:textId="33F871F0" w:rsidR="009B3EC8"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Thank you for </w:t>
      </w:r>
      <w:r w:rsidR="009B3EC8" w:rsidRPr="00A83458">
        <w:rPr>
          <w:rFonts w:ascii="Times New Roman" w:hAnsi="Times New Roman"/>
          <w:color w:val="00B050"/>
          <w:sz w:val="22"/>
          <w:szCs w:val="22"/>
        </w:rPr>
        <w:t>highlighting this</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u w:val="single"/>
        </w:rPr>
        <w:t>We have removed the footnote</w:t>
      </w:r>
      <w:r w:rsidR="00A83458" w:rsidRPr="00A83458">
        <w:rPr>
          <w:rFonts w:ascii="Times New Roman" w:hAnsi="Times New Roman"/>
          <w:color w:val="00B050"/>
          <w:sz w:val="22"/>
          <w:szCs w:val="22"/>
        </w:rPr>
        <w:t>, as it was introducing unnecessary confusion (we were being overly cautious)</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For readers who want more information about the null effects, w</w:t>
      </w:r>
      <w:r w:rsidRPr="00A83458">
        <w:rPr>
          <w:rFonts w:ascii="Times New Roman" w:hAnsi="Times New Roman"/>
          <w:color w:val="00B050"/>
          <w:sz w:val="22"/>
          <w:szCs w:val="22"/>
        </w:rPr>
        <w:t xml:space="preserve">e </w:t>
      </w:r>
      <w:r w:rsidR="009B3EC8" w:rsidRPr="00A83458">
        <w:rPr>
          <w:rFonts w:ascii="Times New Roman" w:hAnsi="Times New Roman"/>
          <w:color w:val="00B050"/>
          <w:sz w:val="22"/>
          <w:szCs w:val="22"/>
        </w:rPr>
        <w:t>now also include</w:t>
      </w:r>
      <w:r w:rsidRPr="00A83458">
        <w:rPr>
          <w:rFonts w:ascii="Times New Roman" w:hAnsi="Times New Roman"/>
          <w:color w:val="00B050"/>
          <w:sz w:val="22"/>
          <w:szCs w:val="22"/>
        </w:rPr>
        <w:t xml:space="preserve"> the </w:t>
      </w:r>
      <w:r w:rsidR="009B3EC8" w:rsidRPr="00A83458">
        <w:rPr>
          <w:rFonts w:ascii="Times New Roman" w:hAnsi="Times New Roman"/>
          <w:color w:val="00B050"/>
          <w:sz w:val="22"/>
          <w:szCs w:val="22"/>
        </w:rPr>
        <w:t>“p</w:t>
      </w:r>
      <w:r w:rsidRPr="00A83458">
        <w:rPr>
          <w:rFonts w:ascii="Times New Roman" w:hAnsi="Times New Roman"/>
          <w:color w:val="00B050"/>
          <w:sz w:val="22"/>
          <w:szCs w:val="22"/>
        </w:rPr>
        <w:t xml:space="preserve">robability of </w:t>
      </w:r>
      <w:r w:rsidR="009B3EC8" w:rsidRPr="00A83458">
        <w:rPr>
          <w:rFonts w:ascii="Times New Roman" w:hAnsi="Times New Roman"/>
          <w:color w:val="00B050"/>
          <w:sz w:val="22"/>
          <w:szCs w:val="22"/>
        </w:rPr>
        <w:t>d</w:t>
      </w:r>
      <w:r w:rsidRPr="00A83458">
        <w:rPr>
          <w:rFonts w:ascii="Times New Roman" w:hAnsi="Times New Roman"/>
          <w:color w:val="00B050"/>
          <w:sz w:val="22"/>
          <w:szCs w:val="22"/>
        </w:rPr>
        <w:t>irection</w:t>
      </w:r>
      <w:r w:rsidR="009B3EC8" w:rsidRPr="00A83458">
        <w:rPr>
          <w:rFonts w:ascii="Times New Roman" w:hAnsi="Times New Roman"/>
          <w:color w:val="00B050"/>
          <w:sz w:val="22"/>
          <w:szCs w:val="22"/>
        </w:rPr>
        <w: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 xml:space="preserve">in our result tables. The probability of direction is an index of how much support there is for the presence of </w:t>
      </w:r>
      <w:r w:rsidR="009B3EC8" w:rsidRPr="00A83458">
        <w:rPr>
          <w:rFonts w:ascii="Times New Roman" w:hAnsi="Times New Roman"/>
          <w:i/>
          <w:iCs/>
          <w:color w:val="00B050"/>
          <w:sz w:val="22"/>
          <w:szCs w:val="22"/>
        </w:rPr>
        <w:t xml:space="preserve">any </w:t>
      </w:r>
      <w:r w:rsidR="009B3EC8" w:rsidRPr="00A83458">
        <w:rPr>
          <w:rFonts w:ascii="Times New Roman" w:hAnsi="Times New Roman"/>
          <w:color w:val="00B050"/>
          <w:sz w:val="22"/>
          <w:szCs w:val="22"/>
        </w:rPr>
        <w:t xml:space="preserve">(non-null) effect. It is the </w:t>
      </w:r>
      <w:r w:rsidRPr="00A83458">
        <w:rPr>
          <w:rFonts w:ascii="Times New Roman" w:hAnsi="Times New Roman"/>
          <w:color w:val="00B050"/>
          <w:sz w:val="22"/>
          <w:szCs w:val="22"/>
        </w:rPr>
        <w:t xml:space="preserve">proportion of the posterior </w:t>
      </w:r>
      <w:r w:rsidR="009B3EC8" w:rsidRPr="00A83458">
        <w:rPr>
          <w:rFonts w:ascii="Times New Roman" w:hAnsi="Times New Roman"/>
          <w:color w:val="00B050"/>
          <w:sz w:val="22"/>
          <w:szCs w:val="22"/>
        </w:rPr>
        <w:t xml:space="preserve">samples </w:t>
      </w:r>
      <w:r w:rsidRPr="00A83458">
        <w:rPr>
          <w:rFonts w:ascii="Times New Roman" w:hAnsi="Times New Roman"/>
          <w:color w:val="00B050"/>
          <w:sz w:val="22"/>
          <w:szCs w:val="22"/>
        </w:rPr>
        <w:t xml:space="preserve">that </w:t>
      </w:r>
      <w:r w:rsidR="009B3EC8" w:rsidRPr="00A83458">
        <w:rPr>
          <w:rFonts w:ascii="Times New Roman" w:hAnsi="Times New Roman"/>
          <w:color w:val="00B050"/>
          <w:sz w:val="22"/>
          <w:szCs w:val="22"/>
        </w:rPr>
        <w:t>have the same</w:t>
      </w:r>
      <w:r w:rsidRPr="00A83458">
        <w:rPr>
          <w:rFonts w:ascii="Times New Roman" w:hAnsi="Times New Roman"/>
          <w:color w:val="00B050"/>
          <w:sz w:val="22"/>
          <w:szCs w:val="22"/>
        </w:rPr>
        <w:t xml:space="preserve"> sign </w:t>
      </w:r>
      <w:r w:rsidR="009B3EC8" w:rsidRPr="00A83458">
        <w:rPr>
          <w:rFonts w:ascii="Times New Roman" w:hAnsi="Times New Roman"/>
          <w:color w:val="00B050"/>
          <w:sz w:val="22"/>
          <w:szCs w:val="22"/>
        </w:rPr>
        <w:t>as the mean of the effect</w:t>
      </w:r>
      <w:r w:rsidRPr="00A83458">
        <w:rPr>
          <w:rFonts w:ascii="Times New Roman" w:hAnsi="Times New Roman"/>
          <w:color w:val="00B050"/>
          <w:sz w:val="22"/>
          <w:szCs w:val="22"/>
        </w:rPr>
        <w:t xml:space="preserve">. </w:t>
      </w:r>
      <w:r w:rsidR="009B3EC8" w:rsidRPr="00A83458">
        <w:rPr>
          <w:rFonts w:ascii="Times New Roman" w:hAnsi="Times New Roman"/>
          <w:color w:val="00B050"/>
          <w:sz w:val="22"/>
          <w:szCs w:val="22"/>
        </w:rPr>
        <w:t>If an effect is null, the probability of direction should be close to</w:t>
      </w:r>
      <w:r w:rsidRPr="00A83458">
        <w:rPr>
          <w:rFonts w:ascii="Times New Roman" w:hAnsi="Times New Roman"/>
          <w:color w:val="00B050"/>
          <w:sz w:val="22"/>
          <w:szCs w:val="22"/>
        </w:rPr>
        <w:t xml:space="preserve"> 50% </w:t>
      </w:r>
      <w:r w:rsidR="009B3EC8" w:rsidRPr="00A83458">
        <w:rPr>
          <w:rFonts w:ascii="Times New Roman" w:hAnsi="Times New Roman"/>
          <w:color w:val="00B050"/>
          <w:sz w:val="22"/>
          <w:szCs w:val="22"/>
        </w:rPr>
        <w:t>indicating that</w:t>
      </w:r>
      <w:r w:rsidRPr="00A83458">
        <w:rPr>
          <w:rFonts w:ascii="Times New Roman" w:hAnsi="Times New Roman"/>
          <w:color w:val="00B050"/>
          <w:sz w:val="22"/>
          <w:szCs w:val="22"/>
        </w:rPr>
        <w:t xml:space="preserve"> half of the posterior </w:t>
      </w:r>
      <w:r w:rsidR="009B3EC8" w:rsidRPr="00A83458">
        <w:rPr>
          <w:rFonts w:ascii="Times New Roman" w:hAnsi="Times New Roman"/>
          <w:color w:val="00B050"/>
          <w:sz w:val="22"/>
          <w:szCs w:val="22"/>
        </w:rPr>
        <w:t>falls</w:t>
      </w:r>
      <w:r w:rsidRPr="00A83458">
        <w:rPr>
          <w:rFonts w:ascii="Times New Roman" w:hAnsi="Times New Roman"/>
          <w:color w:val="00B050"/>
          <w:sz w:val="22"/>
          <w:szCs w:val="22"/>
        </w:rPr>
        <w:t xml:space="preserve"> within either side of 0</w:t>
      </w:r>
      <w:r w:rsidR="009B3EC8" w:rsidRPr="00A83458">
        <w:rPr>
          <w:rFonts w:ascii="Times New Roman" w:hAnsi="Times New Roman"/>
          <w:color w:val="00B050"/>
          <w:sz w:val="22"/>
          <w:szCs w:val="22"/>
        </w:rPr>
        <w:t>.</w:t>
      </w:r>
      <w:r w:rsidR="00A83458" w:rsidRPr="00A83458">
        <w:rPr>
          <w:rFonts w:ascii="Times New Roman" w:hAnsi="Times New Roman"/>
          <w:color w:val="00B050"/>
          <w:sz w:val="22"/>
          <w:szCs w:val="22"/>
        </w:rPr>
        <w:t xml:space="preserve"> This is what we find for the very few (non-critical) null predictions.</w:t>
      </w:r>
      <w:r w:rsidR="009B3EC8" w:rsidRPr="00A83458">
        <w:rPr>
          <w:rFonts w:ascii="Times New Roman" w:hAnsi="Times New Roman"/>
          <w:color w:val="00B050"/>
          <w:sz w:val="22"/>
          <w:szCs w:val="22"/>
        </w:rPr>
        <w:t xml:space="preserve"> </w:t>
      </w:r>
    </w:p>
    <w:p w14:paraId="50B6F00B" w14:textId="77777777" w:rsidR="00A275B0" w:rsidRPr="00A275B0" w:rsidRDefault="00A275B0" w:rsidP="00A275B0">
      <w:pPr>
        <w:ind w:firstLine="0"/>
        <w:rPr>
          <w:rFonts w:ascii="Times New Roman" w:hAnsi="Times New Roman"/>
          <w:sz w:val="22"/>
          <w:szCs w:val="22"/>
        </w:rPr>
      </w:pPr>
    </w:p>
    <w:p w14:paraId="1523AEC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Table 3: Explain in a table note why some rows are italicized. This currently has to be inferred from the main text.</w:t>
      </w:r>
    </w:p>
    <w:p w14:paraId="14F5383A"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9, l. 209: Figure 2C -&gt; Figure 2D</w:t>
      </w:r>
    </w:p>
    <w:p w14:paraId="1E7ACF6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29, l. 598 : Panel B -&gt; Panel D</w:t>
      </w:r>
    </w:p>
    <w:p w14:paraId="687477F0"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30: Figure 7 is not discussed in the main text.</w:t>
      </w:r>
    </w:p>
    <w:p w14:paraId="572A2F3E"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32: Spell out VG and LG in VGPL and LGPL on first use of these abbreviations.</w:t>
      </w:r>
    </w:p>
    <w:p w14:paraId="08633D6F"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40, l. 887: improve -&gt; approach</w:t>
      </w:r>
    </w:p>
    <w:p w14:paraId="623891FB" w14:textId="77777777" w:rsidR="00A275B0" w:rsidRPr="00A275B0" w:rsidRDefault="00A275B0" w:rsidP="00A275B0">
      <w:pPr>
        <w:ind w:firstLine="0"/>
        <w:rPr>
          <w:rFonts w:ascii="Times New Roman" w:hAnsi="Times New Roman"/>
          <w:sz w:val="22"/>
          <w:szCs w:val="22"/>
        </w:rPr>
      </w:pPr>
    </w:p>
    <w:p w14:paraId="2F452F0A" w14:textId="31B33BE2" w:rsidR="00A275B0" w:rsidRPr="00A83458" w:rsidRDefault="00A275B0" w:rsidP="00A275B0">
      <w:pPr>
        <w:ind w:firstLine="0"/>
        <w:rPr>
          <w:rFonts w:ascii="Times New Roman" w:hAnsi="Times New Roman"/>
          <w:color w:val="00B050"/>
          <w:sz w:val="22"/>
          <w:szCs w:val="22"/>
        </w:rPr>
      </w:pPr>
      <w:r w:rsidRPr="00A83458">
        <w:rPr>
          <w:rFonts w:ascii="Times New Roman" w:hAnsi="Times New Roman"/>
          <w:color w:val="00B050"/>
          <w:sz w:val="22"/>
          <w:szCs w:val="22"/>
        </w:rPr>
        <w:t xml:space="preserve">We fixed all of these. Thank you </w:t>
      </w:r>
      <w:r w:rsidR="00F95AE1" w:rsidRPr="00A83458">
        <w:rPr>
          <w:rFonts w:ascii="Times New Roman" w:hAnsi="Times New Roman"/>
          <w:color w:val="00B050"/>
          <w:sz w:val="22"/>
          <w:szCs w:val="22"/>
        </w:rPr>
        <w:t>for pointing them out</w:t>
      </w:r>
      <w:r w:rsidRPr="00A83458">
        <w:rPr>
          <w:rFonts w:ascii="Times New Roman" w:hAnsi="Times New Roman"/>
          <w:color w:val="00B050"/>
          <w:sz w:val="22"/>
          <w:szCs w:val="22"/>
        </w:rPr>
        <w:t>!</w:t>
      </w:r>
    </w:p>
    <w:p w14:paraId="0C2A58D8" w14:textId="77777777" w:rsidR="00A275B0" w:rsidRPr="00A275B0" w:rsidRDefault="00A275B0" w:rsidP="00A275B0">
      <w:pPr>
        <w:ind w:firstLine="0"/>
        <w:rPr>
          <w:rFonts w:ascii="Times New Roman" w:hAnsi="Times New Roman"/>
          <w:sz w:val="22"/>
          <w:szCs w:val="22"/>
        </w:rPr>
      </w:pPr>
    </w:p>
    <w:p w14:paraId="4F9F1183" w14:textId="77777777" w:rsidR="00A275B0" w:rsidRPr="00A275B0" w:rsidRDefault="00A275B0" w:rsidP="00A275B0">
      <w:pPr>
        <w:ind w:firstLine="0"/>
        <w:rPr>
          <w:rFonts w:ascii="Times New Roman" w:hAnsi="Times New Roman"/>
          <w:sz w:val="22"/>
          <w:szCs w:val="22"/>
        </w:rPr>
      </w:pPr>
      <w:r w:rsidRPr="00A275B0">
        <w:rPr>
          <w:rFonts w:ascii="Times New Roman" w:hAnsi="Times New Roman"/>
          <w:sz w:val="22"/>
          <w:szCs w:val="22"/>
        </w:rP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246FAD87" w14:textId="77777777" w:rsidR="00A275B0" w:rsidRPr="00A275B0" w:rsidRDefault="00A275B0" w:rsidP="00A275B0">
      <w:pPr>
        <w:ind w:firstLine="0"/>
        <w:rPr>
          <w:rFonts w:ascii="Times New Roman" w:hAnsi="Times New Roman"/>
          <w:sz w:val="22"/>
          <w:szCs w:val="22"/>
        </w:rPr>
      </w:pPr>
    </w:p>
    <w:p w14:paraId="6B60CCD6" w14:textId="7054C254"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u w:val="single"/>
        </w:rPr>
        <w:t xml:space="preserve">Given the importance of this analysis, we now describe it </w:t>
      </w:r>
      <w:r w:rsidR="00E877AE" w:rsidRPr="00E877AE">
        <w:rPr>
          <w:rFonts w:ascii="Times New Roman" w:hAnsi="Times New Roman"/>
          <w:color w:val="00B050"/>
          <w:sz w:val="22"/>
          <w:szCs w:val="22"/>
          <w:u w:val="single"/>
        </w:rPr>
        <w:t xml:space="preserve">in more detail in a separate Results section </w:t>
      </w:r>
      <w:r w:rsidRPr="00E877AE">
        <w:rPr>
          <w:rFonts w:ascii="Times New Roman" w:hAnsi="Times New Roman"/>
          <w:color w:val="00B050"/>
          <w:sz w:val="22"/>
          <w:szCs w:val="22"/>
          <w:u w:val="single"/>
        </w:rPr>
        <w:t>before the general discussion</w:t>
      </w:r>
      <w:r w:rsidRPr="00E877AE">
        <w:rPr>
          <w:rFonts w:ascii="Times New Roman" w:hAnsi="Times New Roman"/>
          <w:color w:val="00B050"/>
          <w:sz w:val="22"/>
          <w:szCs w:val="22"/>
        </w:rPr>
        <w:t xml:space="preserve">. </w:t>
      </w:r>
      <w:r w:rsidR="00E877AE" w:rsidRPr="00E877AE">
        <w:rPr>
          <w:rFonts w:ascii="Times New Roman" w:hAnsi="Times New Roman"/>
          <w:color w:val="00B050"/>
          <w:sz w:val="22"/>
          <w:szCs w:val="22"/>
        </w:rPr>
        <w:t xml:space="preserve">The reviewer is correct that </w:t>
      </w:r>
      <w:r w:rsidRPr="00E877AE">
        <w:rPr>
          <w:rFonts w:ascii="Times New Roman" w:hAnsi="Times New Roman"/>
          <w:color w:val="00B050"/>
          <w:sz w:val="22"/>
          <w:szCs w:val="22"/>
        </w:rPr>
        <w:t xml:space="preserve">the CIs overlap with the model predictions (which is directly related to the fact that the ideal adaptor achieves a high R2 of 96%). </w:t>
      </w:r>
    </w:p>
    <w:p w14:paraId="7B9F21CE" w14:textId="77777777" w:rsidR="00A275B0" w:rsidRPr="00E877AE" w:rsidRDefault="00A275B0" w:rsidP="00A275B0">
      <w:pPr>
        <w:ind w:firstLine="0"/>
        <w:rPr>
          <w:rFonts w:ascii="Times New Roman" w:hAnsi="Times New Roman"/>
          <w:color w:val="00B050"/>
          <w:sz w:val="22"/>
          <w:szCs w:val="22"/>
        </w:rPr>
      </w:pPr>
    </w:p>
    <w:p w14:paraId="22E0C39D" w14:textId="5818A596" w:rsidR="00A275B0" w:rsidRPr="00E877AE" w:rsidRDefault="00A275B0" w:rsidP="00A275B0">
      <w:pPr>
        <w:ind w:firstLine="0"/>
        <w:rPr>
          <w:rFonts w:ascii="Times New Roman" w:hAnsi="Times New Roman"/>
          <w:color w:val="00B050"/>
          <w:sz w:val="22"/>
          <w:szCs w:val="22"/>
        </w:rPr>
      </w:pPr>
      <w:r w:rsidRPr="00E877AE">
        <w:rPr>
          <w:rFonts w:ascii="Times New Roman" w:hAnsi="Times New Roman"/>
          <w:color w:val="00B050"/>
          <w:sz w:val="22"/>
          <w:szCs w:val="22"/>
        </w:rPr>
        <w:t xml:space="preserve">However, </w:t>
      </w:r>
      <w:r w:rsidR="00E877AE" w:rsidRPr="00E877AE">
        <w:rPr>
          <w:rFonts w:ascii="Times New Roman" w:hAnsi="Times New Roman"/>
          <w:color w:val="00B050"/>
          <w:sz w:val="22"/>
          <w:szCs w:val="22"/>
        </w:rPr>
        <w:t xml:space="preserve">even great models can be partially wrong =). </w:t>
      </w:r>
      <w:r w:rsidR="00E877AE" w:rsidRPr="00E877AE">
        <w:rPr>
          <w:rFonts w:ascii="Times New Roman" w:hAnsi="Times New Roman"/>
          <w:color w:val="00B050"/>
          <w:sz w:val="22"/>
          <w:szCs w:val="22"/>
          <w:u w:val="single"/>
        </w:rPr>
        <w:t xml:space="preserve">We now present additional Bayesian hypothesis tests that assess the claim we made based on the figure. These tests </w:t>
      </w:r>
      <w:r w:rsidR="00E877AE">
        <w:rPr>
          <w:rFonts w:ascii="Times New Roman" w:hAnsi="Times New Roman"/>
          <w:color w:val="00B050"/>
          <w:sz w:val="22"/>
          <w:szCs w:val="22"/>
          <w:u w:val="single"/>
        </w:rPr>
        <w:t>find very strong support for our point</w:t>
      </w:r>
      <w:r w:rsidR="00E877AE" w:rsidRPr="00E877AE">
        <w:rPr>
          <w:rFonts w:ascii="Times New Roman" w:hAnsi="Times New Roman"/>
          <w:color w:val="00B050"/>
          <w:sz w:val="22"/>
          <w:szCs w:val="22"/>
          <w:u w:val="single"/>
        </w:rPr>
        <w:t>.</w:t>
      </w:r>
      <w:r w:rsidR="00E877AE" w:rsidRPr="00E877AE">
        <w:rPr>
          <w:rFonts w:ascii="Times New Roman" w:hAnsi="Times New Roman"/>
          <w:color w:val="00B050"/>
          <w:sz w:val="22"/>
          <w:szCs w:val="22"/>
        </w:rPr>
        <w:t xml:space="preserve"> Specifically, t</w:t>
      </w:r>
      <w:r w:rsidRPr="00E877AE">
        <w:rPr>
          <w:rFonts w:ascii="Times New Roman" w:hAnsi="Times New Roman"/>
          <w:color w:val="00B050"/>
          <w:sz w:val="22"/>
          <w:szCs w:val="22"/>
        </w:rPr>
        <w:t>here is a subtle</w:t>
      </w:r>
      <w:r w:rsidR="00E877AE" w:rsidRPr="00E877AE">
        <w:rPr>
          <w:rFonts w:ascii="Times New Roman" w:hAnsi="Times New Roman"/>
          <w:color w:val="00B050"/>
          <w:sz w:val="22"/>
          <w:szCs w:val="22"/>
        </w:rPr>
        <w:t xml:space="preserve"> but consistent</w:t>
      </w:r>
      <w:r w:rsidRPr="00E877AE">
        <w:rPr>
          <w:rFonts w:ascii="Times New Roman" w:hAnsi="Times New Roman"/>
          <w:color w:val="00B050"/>
          <w:sz w:val="22"/>
          <w:szCs w:val="22"/>
        </w:rPr>
        <w:t xml:space="preserve">, qualitative mismatch between the model’s predictions and listeners’ behavior: the model will always predict convergence with sufficient exposure, whereas listeners seem to plateau. </w:t>
      </w:r>
      <w:r w:rsidR="00E877AE" w:rsidRPr="00E877AE">
        <w:rPr>
          <w:rFonts w:ascii="Times New Roman" w:hAnsi="Times New Roman"/>
          <w:color w:val="00B050"/>
          <w:sz w:val="22"/>
          <w:szCs w:val="22"/>
        </w:rPr>
        <w:t>In the figure the reviewer referred to, this shows</w:t>
      </w:r>
      <w:r w:rsidRPr="00E877AE">
        <w:rPr>
          <w:rFonts w:ascii="Times New Roman" w:hAnsi="Times New Roman"/>
          <w:color w:val="00B050"/>
          <w:sz w:val="22"/>
          <w:szCs w:val="22"/>
        </w:rPr>
        <w:t xml:space="preserve"> as the model predicting less steep changes in the start of the experiment than observed, and predicting more steep changes at the end (it’s the best the model can do to fit listeners’ behavior). </w:t>
      </w:r>
    </w:p>
    <w:p w14:paraId="575D0620" w14:textId="77777777" w:rsidR="00A275B0" w:rsidRDefault="00A275B0" w:rsidP="00293598">
      <w:pPr>
        <w:ind w:firstLine="0"/>
        <w:rPr>
          <w:rFonts w:ascii="Times New Roman" w:hAnsi="Times New Roman"/>
          <w:sz w:val="22"/>
          <w:szCs w:val="22"/>
        </w:rPr>
      </w:pPr>
    </w:p>
    <w:p w14:paraId="1878947E" w14:textId="1FA12966" w:rsidR="000A6B28" w:rsidRPr="00C619BE" w:rsidRDefault="000A6B28" w:rsidP="000A6B28">
      <w:pPr>
        <w:pBdr>
          <w:bottom w:val="single" w:sz="4" w:space="1" w:color="auto"/>
        </w:pBdr>
        <w:ind w:firstLine="0"/>
        <w:rPr>
          <w:rFonts w:ascii="Times New Roman" w:hAnsi="Times New Roman"/>
          <w:b/>
          <w:bCs/>
          <w:sz w:val="22"/>
          <w:szCs w:val="22"/>
        </w:rPr>
      </w:pPr>
      <w:r w:rsidRPr="00C619BE">
        <w:rPr>
          <w:rFonts w:ascii="Times New Roman" w:hAnsi="Times New Roman"/>
          <w:b/>
          <w:bCs/>
          <w:sz w:val="22"/>
          <w:szCs w:val="22"/>
        </w:rPr>
        <w:t>Reviewer #</w:t>
      </w:r>
      <w:r>
        <w:rPr>
          <w:rFonts w:ascii="Times New Roman" w:hAnsi="Times New Roman"/>
          <w:b/>
          <w:bCs/>
          <w:sz w:val="22"/>
          <w:szCs w:val="22"/>
        </w:rPr>
        <w:t>3</w:t>
      </w:r>
    </w:p>
    <w:p w14:paraId="38B3AE3B"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602FE686" w14:textId="77777777" w:rsidR="00423B7C" w:rsidRPr="00423B7C" w:rsidRDefault="00423B7C" w:rsidP="00423B7C">
      <w:pPr>
        <w:ind w:firstLine="0"/>
        <w:rPr>
          <w:rFonts w:ascii="Times New Roman" w:hAnsi="Times New Roman"/>
          <w:sz w:val="22"/>
          <w:szCs w:val="22"/>
        </w:rPr>
      </w:pPr>
    </w:p>
    <w:p w14:paraId="28AB7B6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w:t>
      </w:r>
      <w:proofErr w:type="spellStart"/>
      <w:r w:rsidRPr="00423B7C">
        <w:rPr>
          <w:rFonts w:ascii="Times New Roman" w:hAnsi="Times New Roman"/>
          <w:sz w:val="22"/>
          <w:szCs w:val="22"/>
        </w:rPr>
        <w:t>etc</w:t>
      </w:r>
      <w:proofErr w:type="spellEnd"/>
      <w:r w:rsidRPr="00423B7C">
        <w:rPr>
          <w:rFonts w:ascii="Times New Roman" w:hAnsi="Times New Roman"/>
          <w:sz w:val="22"/>
          <w:szCs w:val="22"/>
        </w:rPr>
        <w:t>).</w:t>
      </w:r>
    </w:p>
    <w:p w14:paraId="55A9ADED" w14:textId="77777777" w:rsidR="00423B7C" w:rsidRPr="00423B7C" w:rsidRDefault="00423B7C" w:rsidP="00423B7C">
      <w:pPr>
        <w:ind w:firstLine="0"/>
        <w:rPr>
          <w:rFonts w:ascii="Times New Roman" w:hAnsi="Times New Roman"/>
          <w:sz w:val="22"/>
          <w:szCs w:val="22"/>
        </w:rPr>
      </w:pPr>
    </w:p>
    <w:p w14:paraId="69824DF0" w14:textId="22B31CF8" w:rsidR="00423B7C" w:rsidRPr="00E877AE" w:rsidRDefault="00423B7C" w:rsidP="00423B7C">
      <w:pPr>
        <w:ind w:firstLine="0"/>
        <w:rPr>
          <w:rFonts w:ascii="Times New Roman" w:hAnsi="Times New Roman"/>
          <w:color w:val="00B050"/>
          <w:sz w:val="22"/>
          <w:szCs w:val="22"/>
        </w:rPr>
      </w:pPr>
      <w:r w:rsidRPr="00E877AE">
        <w:rPr>
          <w:rFonts w:ascii="Times New Roman" w:hAnsi="Times New Roman"/>
          <w:color w:val="00B050"/>
          <w:sz w:val="22"/>
          <w:szCs w:val="22"/>
        </w:rPr>
        <w:t xml:space="preserve">We thank the reviewer for this summary, and the encouragement. </w:t>
      </w:r>
    </w:p>
    <w:p w14:paraId="3082BDAB" w14:textId="77777777" w:rsidR="00E877AE" w:rsidRPr="00423B7C" w:rsidRDefault="00E877AE" w:rsidP="00423B7C">
      <w:pPr>
        <w:ind w:firstLine="0"/>
        <w:rPr>
          <w:rFonts w:ascii="Times New Roman" w:hAnsi="Times New Roman"/>
          <w:color w:val="2F5496" w:themeColor="accent1" w:themeShade="BF"/>
          <w:sz w:val="22"/>
          <w:szCs w:val="22"/>
        </w:rPr>
      </w:pPr>
    </w:p>
    <w:p w14:paraId="46F4DF2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At the same time, I was left with an unclear sense of what the basic contribution is. The authors start with several key questions: whether learning depends on prior distributions, whether it depend on the amount of exposure, whether there are diminishing returns, and whether learning fully includes the new "distributions" or stops </w:t>
      </w:r>
      <w:proofErr w:type="spellStart"/>
      <w:r w:rsidRPr="00423B7C">
        <w:rPr>
          <w:rFonts w:ascii="Times New Roman" w:hAnsi="Times New Roman"/>
          <w:sz w:val="22"/>
          <w:szCs w:val="22"/>
        </w:rPr>
        <w:t>prematuring</w:t>
      </w:r>
      <w:proofErr w:type="spellEnd"/>
      <w:r w:rsidRPr="00423B7C">
        <w:rPr>
          <w:rFonts w:ascii="Times New Roman" w:hAnsi="Times New Roman"/>
          <w:sz w:val="22"/>
          <w:szCs w:val="22"/>
        </w:rPr>
        <w:t>. Of these, the first four seem fairly non-controversial. Just to briefly describe what I mean…</w:t>
      </w:r>
    </w:p>
    <w:p w14:paraId="3B21DBBF" w14:textId="77777777" w:rsidR="00423B7C" w:rsidRPr="00423B7C" w:rsidRDefault="00423B7C" w:rsidP="00423B7C">
      <w:pPr>
        <w:ind w:firstLine="0"/>
        <w:rPr>
          <w:rFonts w:ascii="Times New Roman" w:hAnsi="Times New Roman"/>
          <w:sz w:val="22"/>
          <w:szCs w:val="22"/>
        </w:rPr>
      </w:pPr>
    </w:p>
    <w:p w14:paraId="1CF7FC8A"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First, the point that learning depends on prior distributions. Well of course it does. This non-controversial. The authors kind of pitch it in a soft Bayesian approach, but all models of adaptation of the L1 assume that what is going on is that learners adapt their existing categories. To that end, the critical empirical novelty is that there's a pretest. But even then (as I detail below) it is not clear that the pretest really tests this hypothesis.</w:t>
      </w:r>
    </w:p>
    <w:p w14:paraId="709FFEEA" w14:textId="77777777" w:rsidR="00423B7C" w:rsidRPr="00423B7C" w:rsidRDefault="00423B7C" w:rsidP="00423B7C">
      <w:pPr>
        <w:ind w:firstLine="0"/>
        <w:rPr>
          <w:rFonts w:ascii="Times New Roman" w:hAnsi="Times New Roman"/>
          <w:sz w:val="22"/>
          <w:szCs w:val="22"/>
        </w:rPr>
      </w:pPr>
    </w:p>
    <w:p w14:paraId="45034D78"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6A965986" w14:textId="77777777" w:rsidR="00B146BA" w:rsidRPr="00B146BA" w:rsidRDefault="00B146BA" w:rsidP="00423B7C">
      <w:pPr>
        <w:ind w:firstLine="0"/>
        <w:rPr>
          <w:rFonts w:ascii="Times New Roman" w:hAnsi="Times New Roman"/>
          <w:color w:val="00B050"/>
          <w:sz w:val="22"/>
          <w:szCs w:val="22"/>
        </w:rPr>
      </w:pPr>
    </w:p>
    <w:p w14:paraId="70D88F3A" w14:textId="2A8BE1C6" w:rsidR="00B146BA" w:rsidRPr="00B146BA" w:rsidRDefault="00B146BA" w:rsidP="00423B7C">
      <w:pPr>
        <w:ind w:firstLine="0"/>
        <w:rPr>
          <w:rFonts w:ascii="Times New Roman" w:hAnsi="Times New Roman"/>
          <w:color w:val="00B050"/>
          <w:sz w:val="22"/>
          <w:szCs w:val="22"/>
        </w:rPr>
      </w:pPr>
      <w:r w:rsidRPr="00B146BA">
        <w:rPr>
          <w:rFonts w:ascii="Times New Roman" w:hAnsi="Times New Roman"/>
          <w:color w:val="00B050"/>
          <w:sz w:val="22"/>
          <w:szCs w:val="22"/>
          <w:u w:val="single"/>
        </w:rPr>
        <w:t xml:space="preserve">We hope that our revised introduction and general discussion help to clarify that previous work had </w:t>
      </w:r>
      <w:r w:rsidRPr="00B146BA">
        <w:rPr>
          <w:rFonts w:ascii="Times New Roman" w:hAnsi="Times New Roman"/>
          <w:i/>
          <w:iCs/>
          <w:color w:val="00B050"/>
          <w:sz w:val="22"/>
          <w:szCs w:val="22"/>
          <w:u w:val="single"/>
        </w:rPr>
        <w:t xml:space="preserve">not </w:t>
      </w:r>
      <w:r w:rsidRPr="00B146BA">
        <w:rPr>
          <w:rFonts w:ascii="Times New Roman" w:hAnsi="Times New Roman"/>
          <w:color w:val="00B050"/>
          <w:sz w:val="22"/>
          <w:szCs w:val="22"/>
          <w:u w:val="single"/>
        </w:rPr>
        <w:t xml:space="preserve">actually shown </w:t>
      </w:r>
      <w:r w:rsidR="00FC7618">
        <w:rPr>
          <w:rFonts w:ascii="Times New Roman" w:hAnsi="Times New Roman"/>
          <w:color w:val="00B050"/>
          <w:sz w:val="22"/>
          <w:szCs w:val="22"/>
          <w:u w:val="single"/>
        </w:rPr>
        <w:t>to what extent</w:t>
      </w:r>
      <w:r w:rsidRPr="00B146BA">
        <w:rPr>
          <w:rFonts w:ascii="Times New Roman" w:hAnsi="Times New Roman"/>
          <w:color w:val="00B050"/>
          <w:sz w:val="22"/>
          <w:szCs w:val="22"/>
          <w:u w:val="single"/>
        </w:rPr>
        <w:t xml:space="preserve"> rapid changes in speech perception are due to distributional learning</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In particular</w:t>
      </w:r>
      <w:r w:rsidRPr="00B146BA">
        <w:rPr>
          <w:rFonts w:ascii="Times New Roman" w:hAnsi="Times New Roman"/>
          <w:color w:val="00B050"/>
          <w:sz w:val="22"/>
          <w:szCs w:val="22"/>
        </w:rPr>
        <w:t xml:space="preserve">, </w:t>
      </w:r>
      <w:r w:rsidR="00872F3E">
        <w:rPr>
          <w:rFonts w:ascii="Times New Roman" w:hAnsi="Times New Roman"/>
          <w:color w:val="00B050"/>
          <w:sz w:val="22"/>
          <w:szCs w:val="22"/>
        </w:rPr>
        <w:t>previous work leaves open</w:t>
      </w:r>
      <w:r w:rsidRPr="00B146BA">
        <w:rPr>
          <w:rFonts w:ascii="Times New Roman" w:hAnsi="Times New Roman"/>
          <w:color w:val="00B050"/>
          <w:sz w:val="22"/>
          <w:szCs w:val="22"/>
        </w:rPr>
        <w:t xml:space="preserve"> </w:t>
      </w:r>
      <w:r w:rsidRPr="00872F3E">
        <w:rPr>
          <w:rFonts w:ascii="Times New Roman" w:hAnsi="Times New Roman"/>
          <w:color w:val="00B050"/>
          <w:sz w:val="22"/>
          <w:szCs w:val="22"/>
          <w:u w:val="single"/>
        </w:rPr>
        <w:t xml:space="preserve">whether a distributional learning model </w:t>
      </w:r>
      <w:r w:rsidR="00872F3E" w:rsidRPr="00872F3E">
        <w:rPr>
          <w:rFonts w:ascii="Times New Roman" w:hAnsi="Times New Roman"/>
          <w:color w:val="00B050"/>
          <w:sz w:val="22"/>
          <w:szCs w:val="22"/>
          <w:u w:val="single"/>
        </w:rPr>
        <w:t xml:space="preserve">can actually </w:t>
      </w:r>
      <w:r w:rsidRPr="00872F3E">
        <w:rPr>
          <w:rFonts w:ascii="Times New Roman" w:hAnsi="Times New Roman"/>
          <w:color w:val="00B050"/>
          <w:sz w:val="22"/>
          <w:szCs w:val="22"/>
          <w:u w:val="single"/>
        </w:rPr>
        <w:t>account for a non-trivial amount of variance in listeners’ behavior</w:t>
      </w:r>
      <w:r w:rsidRPr="00B146BA">
        <w:rPr>
          <w:rFonts w:ascii="Times New Roman" w:hAnsi="Times New Roman"/>
          <w:color w:val="00B050"/>
          <w:sz w:val="22"/>
          <w:szCs w:val="22"/>
        </w:rPr>
        <w:t xml:space="preserve">. </w:t>
      </w:r>
    </w:p>
    <w:p w14:paraId="4F0E233E" w14:textId="77777777" w:rsidR="00B146BA" w:rsidRPr="00B146BA" w:rsidRDefault="00B146BA" w:rsidP="00423B7C">
      <w:pPr>
        <w:ind w:firstLine="0"/>
        <w:rPr>
          <w:rFonts w:ascii="Times New Roman" w:hAnsi="Times New Roman"/>
          <w:color w:val="00B050"/>
          <w:sz w:val="22"/>
          <w:szCs w:val="22"/>
        </w:rPr>
      </w:pPr>
    </w:p>
    <w:p w14:paraId="58D342F3" w14:textId="12BCDA10" w:rsidR="00B146BA" w:rsidRDefault="00B146BA" w:rsidP="00423B7C">
      <w:pPr>
        <w:ind w:firstLine="0"/>
        <w:rPr>
          <w:rFonts w:ascii="Times New Roman" w:hAnsi="Times New Roman"/>
          <w:color w:val="00B050"/>
          <w:sz w:val="22"/>
          <w:szCs w:val="22"/>
        </w:rPr>
      </w:pPr>
      <w:r>
        <w:rPr>
          <w:rFonts w:ascii="Times New Roman" w:hAnsi="Times New Roman"/>
          <w:color w:val="00B050"/>
          <w:sz w:val="22"/>
          <w:szCs w:val="22"/>
        </w:rPr>
        <w:t>Ideally,</w:t>
      </w:r>
      <w:r w:rsidRPr="00B146BA">
        <w:rPr>
          <w:rFonts w:ascii="Times New Roman" w:hAnsi="Times New Roman"/>
          <w:color w:val="00B050"/>
          <w:sz w:val="22"/>
          <w:szCs w:val="22"/>
        </w:rPr>
        <w:t xml:space="preserve"> </w:t>
      </w:r>
      <w:r w:rsidR="00FC7618">
        <w:rPr>
          <w:rFonts w:ascii="Times New Roman" w:hAnsi="Times New Roman"/>
          <w:color w:val="00B050"/>
          <w:sz w:val="22"/>
          <w:szCs w:val="22"/>
        </w:rPr>
        <w:t>we would have access to</w:t>
      </w:r>
      <w:r w:rsidRPr="00B146BA">
        <w:rPr>
          <w:rFonts w:ascii="Times New Roman" w:hAnsi="Times New Roman"/>
          <w:color w:val="00B050"/>
          <w:sz w:val="22"/>
          <w:szCs w:val="22"/>
        </w:rPr>
        <w:t xml:space="preserve"> fully spelled out competitor models (e.g., a model for changes in decision-making) that could be directly fit to listeners’ behavior and contrasted against each other. Neither we, nor the rest of the field, is ‘there’ yet (as it requires the alternative theories to be spelled out in more detail, which we hope to do in future work). Instead, we did the next best thing—still, </w:t>
      </w:r>
      <w:r w:rsidRPr="00B146BA">
        <w:rPr>
          <w:rFonts w:ascii="Times New Roman" w:hAnsi="Times New Roman"/>
          <w:color w:val="00B050"/>
          <w:sz w:val="22"/>
          <w:szCs w:val="22"/>
        </w:rPr>
        <w:lastRenderedPageBreak/>
        <w:t xml:space="preserve">we believe, a </w:t>
      </w:r>
      <w:r w:rsidRPr="00B146BA">
        <w:rPr>
          <w:rFonts w:ascii="Times New Roman" w:hAnsi="Times New Roman"/>
          <w:i/>
          <w:iCs/>
          <w:color w:val="00B050"/>
          <w:sz w:val="22"/>
          <w:szCs w:val="22"/>
        </w:rPr>
        <w:t>substantial</w:t>
      </w:r>
      <w:r w:rsidRPr="00B146BA">
        <w:rPr>
          <w:rFonts w:ascii="Times New Roman" w:hAnsi="Times New Roman"/>
          <w:color w:val="00B050"/>
          <w:sz w:val="22"/>
          <w:szCs w:val="22"/>
        </w:rPr>
        <w:t xml:space="preserve"> leap compared to previous work—and tested how much of listeners’ behavior can be explained by a model of distributional learning (which </w:t>
      </w:r>
      <w:r w:rsidRPr="00B146BA">
        <w:rPr>
          <w:rFonts w:ascii="Times New Roman" w:hAnsi="Times New Roman"/>
          <w:i/>
          <w:iCs/>
          <w:color w:val="00B050"/>
          <w:sz w:val="22"/>
          <w:szCs w:val="22"/>
        </w:rPr>
        <w:t>does</w:t>
      </w:r>
      <w:r w:rsidRPr="00B146BA">
        <w:rPr>
          <w:rFonts w:ascii="Times New Roman" w:hAnsi="Times New Roman"/>
          <w:color w:val="00B050"/>
          <w:sz w:val="22"/>
          <w:szCs w:val="22"/>
        </w:rPr>
        <w:t xml:space="preserve"> exist).</w:t>
      </w:r>
      <w:r>
        <w:rPr>
          <w:rFonts w:ascii="Times New Roman" w:hAnsi="Times New Roman"/>
          <w:color w:val="00B050"/>
          <w:sz w:val="22"/>
          <w:szCs w:val="22"/>
        </w:rPr>
        <w:t xml:space="preserve"> It is precisely this more detailed evaluation that also ultimately reveals the most interesting of our findings—the premature convergence.</w:t>
      </w:r>
    </w:p>
    <w:p w14:paraId="1A5B6E39" w14:textId="77777777" w:rsidR="00FA1C6C" w:rsidRPr="00B146BA" w:rsidRDefault="00FA1C6C" w:rsidP="00423B7C">
      <w:pPr>
        <w:ind w:firstLine="0"/>
        <w:rPr>
          <w:rFonts w:ascii="Times New Roman" w:hAnsi="Times New Roman"/>
          <w:color w:val="00B050"/>
          <w:sz w:val="22"/>
          <w:szCs w:val="22"/>
        </w:rPr>
      </w:pPr>
    </w:p>
    <w:p w14:paraId="21498679" w14:textId="7110A851" w:rsidR="00872F3E" w:rsidRPr="00FA1C6C" w:rsidRDefault="00FA1C6C" w:rsidP="00FA1C6C">
      <w:pPr>
        <w:ind w:firstLine="0"/>
        <w:rPr>
          <w:rFonts w:ascii="Times New Roman" w:hAnsi="Times New Roman"/>
          <w:color w:val="00B050"/>
          <w:sz w:val="22"/>
          <w:szCs w:val="22"/>
        </w:rPr>
      </w:pPr>
      <w:r>
        <w:rPr>
          <w:rFonts w:ascii="Times New Roman" w:hAnsi="Times New Roman"/>
          <w:color w:val="00B050"/>
          <w:sz w:val="22"/>
          <w:szCs w:val="22"/>
        </w:rPr>
        <w:t>In our experience, it is</w:t>
      </w:r>
      <w:r w:rsidR="00B146BA" w:rsidRPr="00872F3E">
        <w:rPr>
          <w:rFonts w:ascii="Times New Roman" w:hAnsi="Times New Roman"/>
          <w:color w:val="00B050"/>
          <w:sz w:val="22"/>
          <w:szCs w:val="22"/>
        </w:rPr>
        <w:t xml:space="preserve"> a common fate for </w:t>
      </w:r>
      <w:r>
        <w:rPr>
          <w:rFonts w:ascii="Times New Roman" w:hAnsi="Times New Roman"/>
          <w:color w:val="00B050"/>
          <w:sz w:val="22"/>
          <w:szCs w:val="22"/>
        </w:rPr>
        <w:t>more in-depth studies</w:t>
      </w:r>
      <w:r w:rsidR="00B146BA" w:rsidRPr="00872F3E">
        <w:rPr>
          <w:rFonts w:ascii="Times New Roman" w:hAnsi="Times New Roman"/>
          <w:color w:val="00B050"/>
          <w:sz w:val="22"/>
          <w:szCs w:val="22"/>
        </w:rPr>
        <w:t xml:space="preserve"> to </w:t>
      </w:r>
      <w:r>
        <w:rPr>
          <w:rFonts w:ascii="Times New Roman" w:hAnsi="Times New Roman"/>
          <w:color w:val="00B050"/>
          <w:sz w:val="22"/>
          <w:szCs w:val="22"/>
        </w:rPr>
        <w:t xml:space="preserve">elicit a lot of interest and engagement from reviewers, but then </w:t>
      </w:r>
      <w:r w:rsidR="00B146BA" w:rsidRPr="00872F3E">
        <w:rPr>
          <w:rFonts w:ascii="Times New Roman" w:hAnsi="Times New Roman"/>
          <w:color w:val="00B050"/>
          <w:sz w:val="22"/>
          <w:szCs w:val="22"/>
        </w:rPr>
        <w:t>ultimately being delegated to ‘specialty journals’</w:t>
      </w:r>
      <w:r>
        <w:rPr>
          <w:rFonts w:ascii="Times New Roman" w:hAnsi="Times New Roman"/>
          <w:color w:val="00B050"/>
          <w:sz w:val="22"/>
          <w:szCs w:val="22"/>
        </w:rPr>
        <w:t>. So,</w:t>
      </w:r>
      <w:r w:rsidR="00B146BA" w:rsidRPr="00872F3E">
        <w:rPr>
          <w:rFonts w:ascii="Times New Roman" w:hAnsi="Times New Roman"/>
          <w:color w:val="00B050"/>
          <w:sz w:val="22"/>
          <w:szCs w:val="22"/>
        </w:rPr>
        <w:t xml:space="preserve"> we hope that the reviewer doesn’t mind us pointing to the following in evaluating our contribution: </w:t>
      </w:r>
      <w:r w:rsidR="00872F3E" w:rsidRPr="00872F3E">
        <w:rPr>
          <w:rFonts w:ascii="Times New Roman" w:hAnsi="Times New Roman"/>
          <w:color w:val="00B050"/>
          <w:sz w:val="22"/>
          <w:szCs w:val="22"/>
        </w:rPr>
        <w:t>would the paper be published if we instead post-hoc decided to just report the most thought-provoking result, backgrounding our methodological innovations that led us there?</w:t>
      </w:r>
      <w:r w:rsidR="00872F3E">
        <w:rPr>
          <w:rFonts w:ascii="Times New Roman" w:hAnsi="Times New Roman"/>
          <w:color w:val="00B050"/>
          <w:sz w:val="22"/>
          <w:szCs w:val="22"/>
        </w:rPr>
        <w:t xml:space="preserve"> </w:t>
      </w:r>
      <w:r>
        <w:rPr>
          <w:rFonts w:ascii="Times New Roman" w:hAnsi="Times New Roman"/>
          <w:color w:val="00B050"/>
          <w:sz w:val="22"/>
          <w:szCs w:val="22"/>
        </w:rPr>
        <w:t>We hope we are not alone in seeing value in the bigger picture framing we now provide in the introduction, guided by the feedback from reviewers. O</w:t>
      </w:r>
      <w:r w:rsidR="00872F3E">
        <w:rPr>
          <w:rFonts w:ascii="Times New Roman" w:hAnsi="Times New Roman"/>
          <w:color w:val="00B050"/>
          <w:sz w:val="22"/>
          <w:szCs w:val="22"/>
        </w:rPr>
        <w:t xml:space="preserve">ur goal is to show the field—including beyond speech perception—that there are important insights to be gained by carefully evaluating </w:t>
      </w:r>
      <w:r w:rsidR="00872F3E">
        <w:rPr>
          <w:rFonts w:ascii="Times New Roman" w:hAnsi="Times New Roman"/>
          <w:i/>
          <w:iCs/>
          <w:color w:val="00B050"/>
          <w:sz w:val="22"/>
          <w:szCs w:val="22"/>
        </w:rPr>
        <w:t xml:space="preserve">predictive </w:t>
      </w:r>
      <w:r w:rsidR="00872F3E">
        <w:rPr>
          <w:rFonts w:ascii="Times New Roman" w:hAnsi="Times New Roman"/>
          <w:color w:val="00B050"/>
          <w:sz w:val="22"/>
          <w:szCs w:val="22"/>
        </w:rPr>
        <w:t xml:space="preserve">models—i.e., models that make quantitative predictions that can be compared against gradient human behavior. </w:t>
      </w:r>
      <w:r w:rsidR="00872F3E" w:rsidRPr="00872F3E">
        <w:rPr>
          <w:rFonts w:ascii="Times New Roman" w:hAnsi="Times New Roman"/>
          <w:color w:val="00B050"/>
          <w:sz w:val="22"/>
          <w:szCs w:val="22"/>
          <w:u w:val="single"/>
        </w:rPr>
        <w:t>It is only with such comparisons that we begin to see what the model does and does not get right, e.g., that distributional learning can account for 96% of the changes in listeners’ behavior and yet get some aspects of the data systematically wrong.</w:t>
      </w:r>
    </w:p>
    <w:p w14:paraId="4385F4AD" w14:textId="77777777" w:rsidR="00B146BA" w:rsidRPr="00423B7C" w:rsidRDefault="00B146BA" w:rsidP="00423B7C">
      <w:pPr>
        <w:ind w:firstLine="0"/>
        <w:rPr>
          <w:rFonts w:ascii="Times New Roman" w:hAnsi="Times New Roman"/>
          <w:sz w:val="22"/>
          <w:szCs w:val="22"/>
        </w:rPr>
      </w:pPr>
    </w:p>
    <w:p w14:paraId="1C61FE5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w:t>
      </w:r>
      <w:proofErr w:type="spellStart"/>
      <w:r w:rsidRPr="00423B7C">
        <w:rPr>
          <w:rFonts w:ascii="Times New Roman" w:hAnsi="Times New Roman"/>
          <w:sz w:val="22"/>
          <w:szCs w:val="22"/>
        </w:rPr>
        <w:t>CuRE</w:t>
      </w:r>
      <w:proofErr w:type="spellEnd"/>
      <w:r w:rsidRPr="00423B7C">
        <w:rPr>
          <w:rFonts w:ascii="Times New Roman" w:hAnsi="Times New Roman"/>
          <w:sz w:val="22"/>
          <w:szCs w:val="22"/>
        </w:rPr>
        <w:t xml:space="preserv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1997) and both </w:t>
      </w:r>
      <w:proofErr w:type="spellStart"/>
      <w:r w:rsidRPr="00423B7C">
        <w:rPr>
          <w:rFonts w:ascii="Times New Roman" w:hAnsi="Times New Roman"/>
          <w:sz w:val="22"/>
          <w:szCs w:val="22"/>
        </w:rPr>
        <w:t>Palmeri</w:t>
      </w:r>
      <w:proofErr w:type="spellEnd"/>
      <w:r w:rsidRPr="00423B7C">
        <w:rPr>
          <w:rFonts w:ascii="Times New Roman" w:hAnsi="Times New Roman"/>
          <w:sz w:val="22"/>
          <w:szCs w:val="22"/>
        </w:rPr>
        <w:t xml:space="preserve">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t>
      </w:r>
      <w:proofErr w:type="spellStart"/>
      <w:r w:rsidRPr="00423B7C">
        <w:rPr>
          <w:rFonts w:ascii="Times New Roman" w:hAnsi="Times New Roman"/>
          <w:sz w:val="22"/>
          <w:szCs w:val="22"/>
        </w:rPr>
        <w:t>wagner</w:t>
      </w:r>
      <w:proofErr w:type="spellEnd"/>
      <w:r w:rsidRPr="00423B7C">
        <w:rPr>
          <w:rFonts w:ascii="Times New Roman" w:hAnsi="Times New Roman"/>
          <w:sz w:val="22"/>
          <w:szCs w:val="22"/>
        </w:rPr>
        <w:t xml:space="preserve"> rule). So both of those frameworks would almost certainly show the same effects. The point is that I'm not sure that demonstrating that perceptual learning in speech also shows this effect is all that unexpected.</w:t>
      </w:r>
    </w:p>
    <w:p w14:paraId="7667CF2F" w14:textId="77777777" w:rsidR="00423B7C" w:rsidRPr="00423B7C" w:rsidRDefault="00423B7C" w:rsidP="00423B7C">
      <w:pPr>
        <w:ind w:firstLine="0"/>
        <w:rPr>
          <w:rFonts w:ascii="Times New Roman" w:hAnsi="Times New Roman"/>
          <w:sz w:val="22"/>
          <w:szCs w:val="22"/>
        </w:rPr>
      </w:pPr>
    </w:p>
    <w:p w14:paraId="07842E05" w14:textId="6C4B99BE" w:rsidR="00423B7C" w:rsidRPr="00872F3E" w:rsidRDefault="00423B7C" w:rsidP="00423B7C">
      <w:pPr>
        <w:ind w:firstLine="0"/>
        <w:rPr>
          <w:rFonts w:ascii="Times New Roman" w:hAnsi="Times New Roman"/>
          <w:color w:val="00B050"/>
          <w:sz w:val="22"/>
          <w:szCs w:val="22"/>
        </w:rPr>
      </w:pPr>
      <w:r w:rsidRPr="00872F3E">
        <w:rPr>
          <w:rFonts w:ascii="Times New Roman" w:hAnsi="Times New Roman"/>
          <w:color w:val="00B050"/>
          <w:sz w:val="22"/>
          <w:szCs w:val="22"/>
        </w:rPr>
        <w:t xml:space="preserve">We agree. </w:t>
      </w:r>
      <w:r w:rsidRPr="00872F3E">
        <w:rPr>
          <w:rFonts w:ascii="Times New Roman" w:hAnsi="Times New Roman"/>
          <w:color w:val="00B050"/>
          <w:sz w:val="22"/>
          <w:szCs w:val="22"/>
          <w:u w:val="single"/>
        </w:rPr>
        <w:t>The revised introduction now clarifies that diminishing returns are predicted by many theories</w:t>
      </w:r>
      <w:r w:rsidRPr="00872F3E">
        <w:rPr>
          <w:rFonts w:ascii="Times New Roman" w:hAnsi="Times New Roman"/>
          <w:color w:val="00B050"/>
          <w:sz w:val="22"/>
          <w:szCs w:val="22"/>
        </w:rPr>
        <w:t xml:space="preserve"> and have been found for many learning phenomena (citing many of the papers the reviewer kindly provided here and below). This does not, however, mean that we should take it for granted for rapid adaptation in speech perception. </w:t>
      </w:r>
      <w:r w:rsidR="00872F3E">
        <w:rPr>
          <w:rFonts w:ascii="Times New Roman" w:hAnsi="Times New Roman"/>
          <w:color w:val="00B050"/>
          <w:sz w:val="22"/>
          <w:szCs w:val="22"/>
        </w:rPr>
        <w:t>In fact, a</w:t>
      </w:r>
      <w:r w:rsidRPr="00872F3E">
        <w:rPr>
          <w:rFonts w:ascii="Times New Roman" w:hAnsi="Times New Roman"/>
          <w:color w:val="00B050"/>
          <w:sz w:val="22"/>
          <w:szCs w:val="22"/>
        </w:rPr>
        <w:t xml:space="preserve">s we now clarify, one question about rapid adaptation is precisely whether it involves learning (as opposed to e.g., changes in decision-making). </w:t>
      </w:r>
    </w:p>
    <w:p w14:paraId="74E63787" w14:textId="77777777" w:rsidR="00423B7C" w:rsidRPr="00423B7C" w:rsidRDefault="00423B7C" w:rsidP="00423B7C">
      <w:pPr>
        <w:ind w:firstLine="0"/>
        <w:rPr>
          <w:rFonts w:ascii="Times New Roman" w:hAnsi="Times New Roman"/>
          <w:sz w:val="22"/>
          <w:szCs w:val="22"/>
        </w:rPr>
      </w:pPr>
    </w:p>
    <w:p w14:paraId="293EEEFD" w14:textId="11999CDE"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Now, the one place that is super novel and super interesting is the fact that the learners do not appear to fully learn the new shifted categories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w:t>
      </w:r>
      <w:commentRangeStart w:id="29"/>
      <w:r w:rsidRPr="00423B7C">
        <w:rPr>
          <w:rFonts w:ascii="Times New Roman" w:hAnsi="Times New Roman"/>
          <w:sz w:val="22"/>
          <w:szCs w:val="22"/>
        </w:rPr>
        <w:t>have to wade through</w:t>
      </w:r>
      <w:commentRangeEnd w:id="29"/>
      <w:r w:rsidR="00872F3E">
        <w:rPr>
          <w:rStyle w:val="CommentReference"/>
        </w:rPr>
        <w:commentReference w:id="29"/>
      </w:r>
      <w:ins w:id="30" w:author="Microsoft Office User" w:date="2025-02-20T11:28:00Z" w16du:dateUtc="2025-02-20T10:28:00Z">
        <w:r w:rsidR="000A36C8">
          <w:rPr>
            <w:rFonts w:ascii="Times New Roman" w:hAnsi="Times New Roman"/>
            <w:sz w:val="22"/>
            <w:szCs w:val="22"/>
          </w:rPr>
          <w:t>[sic]</w:t>
        </w:r>
      </w:ins>
    </w:p>
    <w:p w14:paraId="6D190A09" w14:textId="77777777" w:rsidR="00423B7C" w:rsidRDefault="00423B7C" w:rsidP="00423B7C">
      <w:pPr>
        <w:ind w:firstLine="0"/>
        <w:rPr>
          <w:rFonts w:ascii="Times New Roman" w:hAnsi="Times New Roman"/>
          <w:sz w:val="22"/>
          <w:szCs w:val="22"/>
        </w:rPr>
      </w:pPr>
    </w:p>
    <w:p w14:paraId="722B372F" w14:textId="7C990534" w:rsidR="00763BCE" w:rsidRDefault="00872F3E" w:rsidP="00423B7C">
      <w:pPr>
        <w:ind w:firstLine="0"/>
        <w:rPr>
          <w:rFonts w:ascii="Times New Roman" w:hAnsi="Times New Roman"/>
          <w:color w:val="00B050"/>
          <w:sz w:val="22"/>
          <w:szCs w:val="22"/>
          <w:u w:val="single"/>
        </w:rPr>
      </w:pPr>
      <w:r w:rsidRPr="00872F3E">
        <w:rPr>
          <w:rFonts w:ascii="Times New Roman" w:hAnsi="Times New Roman"/>
          <w:color w:val="00B050"/>
          <w:sz w:val="22"/>
          <w:szCs w:val="22"/>
        </w:rPr>
        <w:lastRenderedPageBreak/>
        <w:t xml:space="preserve">We appreciate this clear feedback. </w:t>
      </w:r>
      <w:r w:rsidRPr="00872F3E">
        <w:rPr>
          <w:rFonts w:ascii="Times New Roman" w:hAnsi="Times New Roman"/>
          <w:color w:val="00B050"/>
          <w:sz w:val="22"/>
          <w:szCs w:val="22"/>
          <w:u w:val="single"/>
        </w:rPr>
        <w:t>We agree with the reviewer that the paper needed restructuring, and have done so (see main part of letter).</w:t>
      </w:r>
      <w:r w:rsidR="00763BCE">
        <w:rPr>
          <w:rFonts w:ascii="Times New Roman" w:hAnsi="Times New Roman"/>
          <w:color w:val="00B050"/>
          <w:sz w:val="22"/>
          <w:szCs w:val="22"/>
          <w:u w:val="single"/>
        </w:rPr>
        <w:t xml:space="preserve"> </w:t>
      </w:r>
      <w:r w:rsidR="00763BCE" w:rsidRPr="00763BCE">
        <w:rPr>
          <w:rFonts w:ascii="Times New Roman" w:hAnsi="Times New Roman"/>
          <w:color w:val="00B050"/>
          <w:sz w:val="22"/>
          <w:szCs w:val="22"/>
        </w:rPr>
        <w:t xml:space="preserve">In particular, we now state up front that prediction </w:t>
      </w:r>
      <w:r w:rsidR="002A71F9">
        <w:rPr>
          <w:rFonts w:ascii="Times New Roman" w:hAnsi="Times New Roman"/>
          <w:color w:val="00B050"/>
          <w:sz w:val="22"/>
          <w:szCs w:val="22"/>
        </w:rPr>
        <w:t xml:space="preserve">4 </w:t>
      </w:r>
      <w:r w:rsidR="00763BCE" w:rsidRPr="00763BCE">
        <w:rPr>
          <w:rFonts w:ascii="Times New Roman" w:hAnsi="Times New Roman"/>
          <w:color w:val="00B050"/>
          <w:sz w:val="22"/>
          <w:szCs w:val="22"/>
        </w:rPr>
        <w:t xml:space="preserve">about the convergence against the exposure statistics </w:t>
      </w:r>
      <w:r w:rsidR="002A71F9">
        <w:rPr>
          <w:rFonts w:ascii="Times New Roman" w:hAnsi="Times New Roman"/>
          <w:color w:val="00B050"/>
          <w:sz w:val="22"/>
          <w:szCs w:val="22"/>
        </w:rPr>
        <w:t>(formerly prediction 3)</w:t>
      </w:r>
      <w:r w:rsidR="002A71F9" w:rsidRPr="00763BCE">
        <w:rPr>
          <w:rFonts w:ascii="Times New Roman" w:hAnsi="Times New Roman"/>
          <w:color w:val="00B050"/>
          <w:sz w:val="22"/>
          <w:szCs w:val="22"/>
        </w:rPr>
        <w:t xml:space="preserve"> </w:t>
      </w:r>
      <w:r w:rsidR="00763BCE" w:rsidRPr="00763BCE">
        <w:rPr>
          <w:rFonts w:ascii="Times New Roman" w:hAnsi="Times New Roman"/>
          <w:color w:val="00B050"/>
          <w:sz w:val="22"/>
          <w:szCs w:val="22"/>
        </w:rPr>
        <w:t>is the one of primary interest to us. But it’s basically impossible to test that prediction without also testing predictions 1 and 2a-b over an incremental paradigm (and th</w:t>
      </w:r>
      <w:r w:rsidR="002A71F9">
        <w:rPr>
          <w:rFonts w:ascii="Times New Roman" w:hAnsi="Times New Roman"/>
          <w:color w:val="00B050"/>
          <w:sz w:val="22"/>
          <w:szCs w:val="22"/>
        </w:rPr>
        <w:t xml:space="preserve">is </w:t>
      </w:r>
      <w:r w:rsidR="00763BCE" w:rsidRPr="00763BCE">
        <w:rPr>
          <w:rFonts w:ascii="Times New Roman" w:hAnsi="Times New Roman"/>
          <w:color w:val="00B050"/>
          <w:sz w:val="22"/>
          <w:szCs w:val="22"/>
        </w:rPr>
        <w:t xml:space="preserve">in turn means </w:t>
      </w:r>
      <w:r w:rsidR="002A71F9">
        <w:rPr>
          <w:rFonts w:ascii="Times New Roman" w:hAnsi="Times New Roman"/>
          <w:color w:val="00B050"/>
          <w:sz w:val="22"/>
          <w:szCs w:val="22"/>
        </w:rPr>
        <w:t xml:space="preserve">that </w:t>
      </w:r>
      <w:r w:rsidR="00763BCE" w:rsidRPr="00763BCE">
        <w:rPr>
          <w:rFonts w:ascii="Times New Roman" w:hAnsi="Times New Roman"/>
          <w:color w:val="00B050"/>
          <w:sz w:val="22"/>
          <w:szCs w:val="22"/>
        </w:rPr>
        <w:t xml:space="preserve">one gets a test of </w:t>
      </w:r>
      <w:r w:rsidR="002A71F9">
        <w:rPr>
          <w:rFonts w:ascii="Times New Roman" w:hAnsi="Times New Roman"/>
          <w:color w:val="00B050"/>
          <w:sz w:val="22"/>
          <w:szCs w:val="22"/>
        </w:rPr>
        <w:t>the power law of learning—prediction 3—</w:t>
      </w:r>
      <w:r w:rsidR="00763BCE" w:rsidRPr="00763BCE">
        <w:rPr>
          <w:rFonts w:ascii="Times New Roman" w:hAnsi="Times New Roman"/>
          <w:color w:val="00B050"/>
          <w:sz w:val="22"/>
          <w:szCs w:val="22"/>
        </w:rPr>
        <w:t>for ‘free’).</w:t>
      </w:r>
    </w:p>
    <w:p w14:paraId="4430064E" w14:textId="77777777" w:rsidR="00763BCE" w:rsidRDefault="00763BCE" w:rsidP="00423B7C">
      <w:pPr>
        <w:ind w:firstLine="0"/>
        <w:rPr>
          <w:rFonts w:ascii="Times New Roman" w:hAnsi="Times New Roman"/>
          <w:color w:val="00B050"/>
          <w:sz w:val="22"/>
          <w:szCs w:val="22"/>
          <w:u w:val="single"/>
        </w:rPr>
      </w:pPr>
    </w:p>
    <w:p w14:paraId="41547879" w14:textId="5535AAFD" w:rsidR="00872F3E" w:rsidRPr="00872F3E" w:rsidRDefault="00763BCE" w:rsidP="00423B7C">
      <w:pPr>
        <w:ind w:firstLine="0"/>
        <w:rPr>
          <w:rFonts w:ascii="Times New Roman" w:hAnsi="Times New Roman"/>
          <w:color w:val="00B050"/>
          <w:sz w:val="22"/>
          <w:szCs w:val="22"/>
        </w:rPr>
      </w:pPr>
      <w:r>
        <w:rPr>
          <w:rFonts w:ascii="Times New Roman" w:hAnsi="Times New Roman"/>
          <w:color w:val="00B050"/>
          <w:sz w:val="22"/>
          <w:szCs w:val="22"/>
          <w:u w:val="single"/>
        </w:rPr>
        <w:t>Even with the many presentation</w:t>
      </w:r>
      <w:r w:rsidR="006C350E">
        <w:rPr>
          <w:rFonts w:ascii="Times New Roman" w:hAnsi="Times New Roman"/>
          <w:color w:val="00B050"/>
          <w:sz w:val="22"/>
          <w:szCs w:val="22"/>
          <w:u w:val="single"/>
        </w:rPr>
        <w:t>al</w:t>
      </w:r>
      <w:r>
        <w:rPr>
          <w:rFonts w:ascii="Times New Roman" w:hAnsi="Times New Roman"/>
          <w:color w:val="00B050"/>
          <w:sz w:val="22"/>
          <w:szCs w:val="22"/>
          <w:u w:val="single"/>
        </w:rPr>
        <w:t xml:space="preserve"> changes we implemented, the paper</w:t>
      </w:r>
      <w:r w:rsidR="00872F3E" w:rsidRPr="00872F3E">
        <w:rPr>
          <w:rFonts w:ascii="Times New Roman" w:hAnsi="Times New Roman"/>
          <w:color w:val="00B050"/>
          <w:sz w:val="22"/>
          <w:szCs w:val="22"/>
          <w:u w:val="single"/>
        </w:rPr>
        <w:t xml:space="preserve"> </w:t>
      </w:r>
      <w:r>
        <w:rPr>
          <w:rFonts w:ascii="Times New Roman" w:hAnsi="Times New Roman"/>
          <w:color w:val="00B050"/>
          <w:sz w:val="22"/>
          <w:szCs w:val="22"/>
          <w:u w:val="single"/>
        </w:rPr>
        <w:t xml:space="preserve">still </w:t>
      </w:r>
      <w:r w:rsidR="006C350E">
        <w:rPr>
          <w:rFonts w:ascii="Times New Roman" w:hAnsi="Times New Roman"/>
          <w:color w:val="00B050"/>
          <w:sz w:val="22"/>
          <w:szCs w:val="22"/>
          <w:u w:val="single"/>
        </w:rPr>
        <w:t xml:space="preserve">is a long read, </w:t>
      </w:r>
      <w:r>
        <w:rPr>
          <w:rFonts w:ascii="Times New Roman" w:hAnsi="Times New Roman"/>
          <w:color w:val="00B050"/>
          <w:sz w:val="22"/>
          <w:szCs w:val="22"/>
          <w:u w:val="single"/>
        </w:rPr>
        <w:t>present</w:t>
      </w:r>
      <w:r w:rsidR="006C350E">
        <w:rPr>
          <w:rFonts w:ascii="Times New Roman" w:hAnsi="Times New Roman"/>
          <w:color w:val="00B050"/>
          <w:sz w:val="22"/>
          <w:szCs w:val="22"/>
          <w:u w:val="single"/>
        </w:rPr>
        <w:t>ing</w:t>
      </w:r>
      <w:r>
        <w:rPr>
          <w:rFonts w:ascii="Times New Roman" w:hAnsi="Times New Roman"/>
          <w:color w:val="00B050"/>
          <w:sz w:val="22"/>
          <w:szCs w:val="22"/>
          <w:u w:val="single"/>
        </w:rPr>
        <w:t xml:space="preserve"> a complex argument, and</w:t>
      </w:r>
      <w:r w:rsidR="00872F3E" w:rsidRPr="00872F3E">
        <w:rPr>
          <w:rFonts w:ascii="Times New Roman" w:hAnsi="Times New Roman"/>
          <w:color w:val="00B050"/>
          <w:sz w:val="22"/>
          <w:szCs w:val="22"/>
          <w:u w:val="single"/>
        </w:rPr>
        <w:t xml:space="preserve"> mak</w:t>
      </w:r>
      <w:r w:rsidR="006C350E">
        <w:rPr>
          <w:rFonts w:ascii="Times New Roman" w:hAnsi="Times New Roman"/>
          <w:color w:val="00B050"/>
          <w:sz w:val="22"/>
          <w:szCs w:val="22"/>
          <w:u w:val="single"/>
        </w:rPr>
        <w:t>ing</w:t>
      </w:r>
      <w:r w:rsidR="00872F3E" w:rsidRPr="00872F3E">
        <w:rPr>
          <w:rFonts w:ascii="Times New Roman" w:hAnsi="Times New Roman"/>
          <w:color w:val="00B050"/>
          <w:sz w:val="22"/>
          <w:szCs w:val="22"/>
          <w:u w:val="single"/>
        </w:rPr>
        <w:t xml:space="preserve"> a number of novel points, including methodologically, empirically, and theoretically.</w:t>
      </w:r>
      <w:r w:rsidR="00872F3E" w:rsidRPr="00872F3E">
        <w:rPr>
          <w:rFonts w:ascii="Times New Roman" w:hAnsi="Times New Roman"/>
          <w:color w:val="00B050"/>
          <w:sz w:val="22"/>
          <w:szCs w:val="22"/>
        </w:rPr>
        <w:t xml:space="preserve"> But we hope that </w:t>
      </w:r>
      <w:r w:rsidR="00872F3E">
        <w:rPr>
          <w:rFonts w:ascii="Times New Roman" w:hAnsi="Times New Roman"/>
          <w:color w:val="00B050"/>
          <w:sz w:val="22"/>
          <w:szCs w:val="22"/>
        </w:rPr>
        <w:t>the</w:t>
      </w:r>
      <w:r w:rsidR="00872F3E" w:rsidRPr="00872F3E">
        <w:rPr>
          <w:rFonts w:ascii="Times New Roman" w:hAnsi="Times New Roman"/>
          <w:color w:val="00B050"/>
          <w:sz w:val="22"/>
          <w:szCs w:val="22"/>
        </w:rPr>
        <w:t xml:space="preserve"> revisions help clarify why</w:t>
      </w:r>
      <w:r>
        <w:rPr>
          <w:rFonts w:ascii="Times New Roman" w:hAnsi="Times New Roman"/>
          <w:color w:val="00B050"/>
          <w:sz w:val="22"/>
          <w:szCs w:val="22"/>
        </w:rPr>
        <w:t xml:space="preserve"> we believe</w:t>
      </w:r>
      <w:r w:rsidR="00872F3E" w:rsidRPr="00872F3E">
        <w:rPr>
          <w:rFonts w:ascii="Times New Roman" w:hAnsi="Times New Roman"/>
          <w:color w:val="00B050"/>
          <w:sz w:val="22"/>
          <w:szCs w:val="22"/>
        </w:rPr>
        <w:t xml:space="preserve"> it’s worth the read</w:t>
      </w:r>
      <w:r>
        <w:rPr>
          <w:rFonts w:ascii="Times New Roman" w:hAnsi="Times New Roman"/>
          <w:color w:val="00B050"/>
          <w:sz w:val="22"/>
          <w:szCs w:val="22"/>
        </w:rPr>
        <w:t>?</w:t>
      </w:r>
    </w:p>
    <w:p w14:paraId="3E39EF0D" w14:textId="77777777" w:rsidR="00872F3E" w:rsidRPr="00423B7C" w:rsidRDefault="00872F3E" w:rsidP="00423B7C">
      <w:pPr>
        <w:ind w:firstLine="0"/>
        <w:rPr>
          <w:rFonts w:ascii="Times New Roman" w:hAnsi="Times New Roman"/>
          <w:sz w:val="22"/>
          <w:szCs w:val="22"/>
        </w:rPr>
      </w:pPr>
    </w:p>
    <w:p w14:paraId="74A2EBBC"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Major Concerns</w:t>
      </w:r>
    </w:p>
    <w:p w14:paraId="293A7DDD" w14:textId="77777777" w:rsidR="00423B7C" w:rsidRPr="00423B7C" w:rsidRDefault="00423B7C" w:rsidP="00423B7C">
      <w:pPr>
        <w:ind w:firstLine="0"/>
        <w:rPr>
          <w:rFonts w:ascii="Times New Roman" w:hAnsi="Times New Roman"/>
          <w:sz w:val="22"/>
          <w:szCs w:val="22"/>
        </w:rPr>
      </w:pPr>
    </w:p>
    <w:p w14:paraId="43FB56C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they come to some fairly simplistic possibilities. For example, the prediction of diminishing returns is held up as a pretty important one that any model of learning needs to be able to show. That's kind of true. But this is a property of virtually all learning - in fact,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w:t>
      </w:r>
      <w:proofErr w:type="spellStart"/>
      <w:r w:rsidRPr="00423B7C">
        <w:rPr>
          <w:rFonts w:ascii="Times New Roman" w:hAnsi="Times New Roman"/>
          <w:sz w:val="22"/>
          <w:szCs w:val="22"/>
        </w:rPr>
        <w:t>slow down</w:t>
      </w:r>
      <w:proofErr w:type="spellEnd"/>
      <w:r w:rsidRPr="00423B7C">
        <w:rPr>
          <w:rFonts w:ascii="Times New Roman" w:hAnsi="Times New Roman"/>
          <w:sz w:val="22"/>
          <w:szCs w:val="22"/>
        </w:rPr>
        <w:t xml:space="preserve">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136048F1" w14:textId="77777777" w:rsidR="00943A2B" w:rsidRDefault="00943A2B" w:rsidP="00423B7C">
      <w:pPr>
        <w:ind w:firstLine="0"/>
        <w:rPr>
          <w:rFonts w:ascii="Times New Roman" w:hAnsi="Times New Roman"/>
          <w:sz w:val="22"/>
          <w:szCs w:val="22"/>
        </w:rPr>
      </w:pPr>
    </w:p>
    <w:p w14:paraId="3F50EA8D" w14:textId="584915AC" w:rsidR="00943A2B" w:rsidRPr="00F728BB" w:rsidRDefault="0079444D" w:rsidP="00423B7C">
      <w:pPr>
        <w:ind w:firstLine="0"/>
        <w:rPr>
          <w:rFonts w:ascii="Times New Roman" w:hAnsi="Times New Roman"/>
          <w:color w:val="00B050"/>
          <w:sz w:val="22"/>
          <w:szCs w:val="22"/>
          <w:u w:val="single"/>
        </w:rPr>
      </w:pPr>
      <w:r w:rsidRPr="0079444D">
        <w:rPr>
          <w:rFonts w:ascii="Times New Roman" w:hAnsi="Times New Roman"/>
          <w:color w:val="00B050"/>
          <w:sz w:val="22"/>
          <w:szCs w:val="22"/>
        </w:rPr>
        <w:t xml:space="preserve">We seem </w:t>
      </w:r>
      <w:r w:rsidR="00E20179">
        <w:rPr>
          <w:rFonts w:ascii="Times New Roman" w:hAnsi="Times New Roman"/>
          <w:color w:val="00B050"/>
          <w:sz w:val="22"/>
          <w:szCs w:val="22"/>
        </w:rPr>
        <w:t xml:space="preserve">to </w:t>
      </w:r>
      <w:r w:rsidR="00F728BB">
        <w:rPr>
          <w:rFonts w:ascii="Times New Roman" w:hAnsi="Times New Roman"/>
          <w:color w:val="00B050"/>
          <w:sz w:val="22"/>
          <w:szCs w:val="22"/>
        </w:rPr>
        <w:t>share</w:t>
      </w:r>
      <w:r w:rsidRPr="0079444D">
        <w:rPr>
          <w:rFonts w:ascii="Times New Roman" w:hAnsi="Times New Roman"/>
          <w:color w:val="00B050"/>
          <w:sz w:val="22"/>
          <w:szCs w:val="22"/>
        </w:rPr>
        <w:t xml:space="preserve"> similar theoretical biases</w:t>
      </w:r>
      <w:r>
        <w:rPr>
          <w:rFonts w:ascii="Times New Roman" w:hAnsi="Times New Roman"/>
          <w:color w:val="00B050"/>
          <w:sz w:val="22"/>
          <w:szCs w:val="22"/>
        </w:rPr>
        <w:t>/assumptions/takes on the literature</w:t>
      </w:r>
      <w:r w:rsidRPr="0079444D">
        <w:rPr>
          <w:rFonts w:ascii="Times New Roman" w:hAnsi="Times New Roman"/>
          <w:color w:val="00B050"/>
          <w:sz w:val="22"/>
          <w:szCs w:val="22"/>
        </w:rPr>
        <w:t xml:space="preserve"> </w:t>
      </w:r>
      <w:r w:rsidR="00F728BB">
        <w:rPr>
          <w:rFonts w:ascii="Times New Roman" w:hAnsi="Times New Roman"/>
          <w:color w:val="00B050"/>
          <w:sz w:val="22"/>
          <w:szCs w:val="22"/>
        </w:rPr>
        <w:t>with</w:t>
      </w:r>
      <w:r w:rsidRPr="0079444D">
        <w:rPr>
          <w:rFonts w:ascii="Times New Roman" w:hAnsi="Times New Roman"/>
          <w:color w:val="00B050"/>
          <w:sz w:val="22"/>
          <w:szCs w:val="22"/>
        </w:rPr>
        <w:t xml:space="preserve"> the reviewer. However, the fact is that not everyone takes for granted that rapid changes in speech perception involve </w:t>
      </w:r>
      <w:r w:rsidRPr="0079444D">
        <w:rPr>
          <w:rFonts w:ascii="Times New Roman" w:hAnsi="Times New Roman"/>
          <w:i/>
          <w:iCs/>
          <w:color w:val="00B050"/>
          <w:sz w:val="22"/>
          <w:szCs w:val="22"/>
        </w:rPr>
        <w:t>any</w:t>
      </w:r>
      <w:r w:rsidRPr="0079444D">
        <w:rPr>
          <w:rFonts w:ascii="Times New Roman" w:hAnsi="Times New Roman"/>
          <w:color w:val="00B050"/>
          <w:sz w:val="22"/>
          <w:szCs w:val="22"/>
        </w:rPr>
        <w:t xml:space="preserve"> form of learning (see revised introduction). Many of the alternative theories are, admittedly, under-developed. But it is unclear whether rapid changes in e.g., decision-making could proceed linearly or instantaneously. </w:t>
      </w:r>
      <w:r>
        <w:rPr>
          <w:rFonts w:ascii="Times New Roman" w:hAnsi="Times New Roman"/>
          <w:color w:val="00B050"/>
          <w:sz w:val="22"/>
          <w:szCs w:val="22"/>
        </w:rPr>
        <w:t>Figure 1 is meant to illustrate these logical possibilities.</w:t>
      </w:r>
      <w:r w:rsidR="00F728BB">
        <w:rPr>
          <w:rFonts w:ascii="Times New Roman" w:hAnsi="Times New Roman"/>
          <w:color w:val="00B050"/>
          <w:sz w:val="22"/>
          <w:szCs w:val="22"/>
        </w:rPr>
        <w:t xml:space="preserve"> </w:t>
      </w:r>
      <w:r w:rsidRPr="0079444D">
        <w:rPr>
          <w:rFonts w:ascii="Times New Roman" w:hAnsi="Times New Roman"/>
          <w:color w:val="00B050"/>
          <w:sz w:val="22"/>
          <w:szCs w:val="22"/>
        </w:rPr>
        <w:t>Additionally, Figure 1 serves to onboard non-experts.</w:t>
      </w:r>
      <w:r w:rsidR="00F728BB" w:rsidRPr="00F728BB">
        <w:rPr>
          <w:rFonts w:ascii="Times New Roman" w:hAnsi="Times New Roman"/>
          <w:color w:val="00B050"/>
          <w:sz w:val="22"/>
          <w:szCs w:val="22"/>
        </w:rPr>
        <w:t xml:space="preserve"> </w:t>
      </w:r>
      <w:r w:rsidR="00F728BB" w:rsidRPr="00F728BB">
        <w:rPr>
          <w:rFonts w:ascii="Times New Roman" w:hAnsi="Times New Roman"/>
          <w:color w:val="00B050"/>
          <w:sz w:val="22"/>
          <w:szCs w:val="22"/>
          <w:u w:val="single"/>
        </w:rPr>
        <w:t>We now clearly state that some of the predictions are more plausible than others.</w:t>
      </w:r>
    </w:p>
    <w:p w14:paraId="7DDD7998" w14:textId="77777777" w:rsidR="0079444D" w:rsidRPr="0079444D" w:rsidRDefault="0079444D" w:rsidP="00423B7C">
      <w:pPr>
        <w:ind w:firstLine="0"/>
        <w:rPr>
          <w:rFonts w:ascii="Times New Roman" w:hAnsi="Times New Roman"/>
          <w:color w:val="00B050"/>
          <w:sz w:val="22"/>
          <w:szCs w:val="22"/>
        </w:rPr>
      </w:pPr>
    </w:p>
    <w:p w14:paraId="6201F6DD" w14:textId="1A6401A5" w:rsidR="0079444D" w:rsidRPr="0079444D" w:rsidRDefault="0079444D" w:rsidP="00423B7C">
      <w:pPr>
        <w:ind w:firstLine="0"/>
        <w:rPr>
          <w:rFonts w:ascii="Times New Roman" w:hAnsi="Times New Roman"/>
          <w:color w:val="00B050"/>
          <w:sz w:val="22"/>
          <w:szCs w:val="22"/>
        </w:rPr>
      </w:pPr>
      <w:r w:rsidRPr="0079444D">
        <w:rPr>
          <w:rFonts w:ascii="Times New Roman" w:hAnsi="Times New Roman"/>
          <w:color w:val="00B050"/>
          <w:sz w:val="22"/>
          <w:szCs w:val="22"/>
        </w:rPr>
        <w:t>As for the reviewer’s point about the ground-truth, it is unclear to us how “a ground truth in the world” is different from a ground truth “only known by the talker”. In both cases, learners need to draw inferences. One might argue—and perhaps that’s what the reviewer has in mind—that listeners might have more uncertainty than word learners given the high degree of cross-talker variability. But this misses that listeners already have experienced many different talkers</w:t>
      </w:r>
      <w:r w:rsidR="00F728BB">
        <w:rPr>
          <w:rFonts w:ascii="Times New Roman" w:hAnsi="Times New Roman"/>
          <w:color w:val="00B050"/>
          <w:sz w:val="22"/>
          <w:szCs w:val="22"/>
        </w:rPr>
        <w:t xml:space="preserve">, and might be able to infer (rather than learn, in the more narrow sense of the word) which mixture of those previously learned talkers provides a good model for the current input. This is, of course, the very analysis we propose in the general discussion as </w:t>
      </w:r>
      <w:r w:rsidR="00F728BB">
        <w:rPr>
          <w:rFonts w:ascii="Times New Roman" w:hAnsi="Times New Roman"/>
          <w:i/>
          <w:iCs/>
          <w:color w:val="00B050"/>
          <w:sz w:val="22"/>
          <w:szCs w:val="22"/>
        </w:rPr>
        <w:t xml:space="preserve">one </w:t>
      </w:r>
      <w:r w:rsidR="00F728BB">
        <w:rPr>
          <w:rFonts w:ascii="Times New Roman" w:hAnsi="Times New Roman"/>
          <w:color w:val="00B050"/>
          <w:sz w:val="22"/>
          <w:szCs w:val="22"/>
        </w:rPr>
        <w:t xml:space="preserve">plausible theory for the findings we obtain. Critically, with regard to the reviewer’s point, this means that listeners might already </w:t>
      </w:r>
      <w:r w:rsidRPr="0079444D">
        <w:rPr>
          <w:rFonts w:ascii="Times New Roman" w:hAnsi="Times New Roman"/>
          <w:color w:val="00B050"/>
          <w:sz w:val="22"/>
          <w:szCs w:val="22"/>
        </w:rPr>
        <w:t>have quite a bit more information than an infant learning new words</w:t>
      </w:r>
      <w:r w:rsidR="00F728BB">
        <w:rPr>
          <w:rFonts w:ascii="Times New Roman" w:hAnsi="Times New Roman"/>
          <w:color w:val="00B050"/>
          <w:sz w:val="22"/>
          <w:szCs w:val="22"/>
        </w:rPr>
        <w:t>, making ‘one-shot’ learning/inferences a more plausible candidate than it might at first blush appear to be to some readers</w:t>
      </w:r>
      <w:r w:rsidRPr="0079444D">
        <w:rPr>
          <w:rFonts w:ascii="Times New Roman" w:hAnsi="Times New Roman"/>
          <w:color w:val="00B050"/>
          <w:sz w:val="22"/>
          <w:szCs w:val="22"/>
        </w:rPr>
        <w:t xml:space="preserve">. </w:t>
      </w:r>
    </w:p>
    <w:p w14:paraId="1C3D2C25" w14:textId="77777777" w:rsidR="00423B7C" w:rsidRPr="00423B7C" w:rsidRDefault="00423B7C" w:rsidP="00423B7C">
      <w:pPr>
        <w:ind w:firstLine="0"/>
        <w:rPr>
          <w:rFonts w:ascii="Times New Roman" w:hAnsi="Times New Roman"/>
          <w:sz w:val="22"/>
          <w:szCs w:val="22"/>
        </w:rPr>
      </w:pPr>
    </w:p>
    <w:p w14:paraId="71D35A1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I was surprised that no power analysis or justification was given - particularly given that part of the study was preregistered. I don't think every sample size needs to be justified by a priori power - particularly the first study in a new paradigm where effect sizes can't be known. I'm fine if the argument is just "we ran a lot because we didn't know what to expect". But even then it would be very useful to include a sensitivity/minimum detectable effect analysis to help the reader understand what kind of effects could be detected.</w:t>
      </w:r>
    </w:p>
    <w:p w14:paraId="11FFED89" w14:textId="77777777" w:rsidR="0067251F" w:rsidRDefault="0067251F" w:rsidP="00423B7C">
      <w:pPr>
        <w:ind w:firstLine="0"/>
        <w:rPr>
          <w:rFonts w:ascii="Times New Roman" w:hAnsi="Times New Roman"/>
          <w:sz w:val="22"/>
          <w:szCs w:val="22"/>
        </w:rPr>
      </w:pPr>
    </w:p>
    <w:p w14:paraId="72881981" w14:textId="48E07CC0" w:rsidR="00010740" w:rsidRDefault="0067251F" w:rsidP="00423B7C">
      <w:pPr>
        <w:ind w:firstLine="0"/>
        <w:rPr>
          <w:rFonts w:ascii="Times New Roman" w:hAnsi="Times New Roman"/>
          <w:color w:val="00B050"/>
          <w:sz w:val="22"/>
          <w:szCs w:val="22"/>
        </w:rPr>
      </w:pPr>
      <w:r w:rsidRPr="00714D5D">
        <w:rPr>
          <w:rFonts w:ascii="Times New Roman" w:hAnsi="Times New Roman"/>
          <w:color w:val="00B050"/>
          <w:sz w:val="22"/>
          <w:szCs w:val="22"/>
        </w:rPr>
        <w:t xml:space="preserve">We </w:t>
      </w:r>
      <w:r w:rsidR="00010740">
        <w:rPr>
          <w:rFonts w:ascii="Times New Roman" w:hAnsi="Times New Roman"/>
          <w:color w:val="00B050"/>
          <w:sz w:val="22"/>
          <w:szCs w:val="22"/>
        </w:rPr>
        <w:t xml:space="preserve">appreciate this call out. We have not (yet) added a sensitivity analysis. But would be happy to do so if the reviewer believes this is critical. </w:t>
      </w:r>
    </w:p>
    <w:p w14:paraId="4E55BB99" w14:textId="77777777" w:rsidR="00010740" w:rsidRDefault="00010740" w:rsidP="00423B7C">
      <w:pPr>
        <w:ind w:firstLine="0"/>
        <w:rPr>
          <w:rFonts w:ascii="Times New Roman" w:hAnsi="Times New Roman"/>
          <w:color w:val="00B050"/>
          <w:sz w:val="22"/>
          <w:szCs w:val="22"/>
        </w:rPr>
      </w:pPr>
    </w:p>
    <w:p w14:paraId="62E56053" w14:textId="68D834F7" w:rsidR="0067251F" w:rsidRDefault="00E20179" w:rsidP="00423B7C">
      <w:pPr>
        <w:ind w:firstLine="0"/>
        <w:rPr>
          <w:rFonts w:ascii="Times New Roman" w:hAnsi="Times New Roman"/>
          <w:color w:val="00B050"/>
          <w:sz w:val="22"/>
          <w:szCs w:val="22"/>
        </w:rPr>
      </w:pPr>
      <w:r>
        <w:rPr>
          <w:rFonts w:ascii="Times New Roman" w:hAnsi="Times New Roman"/>
          <w:color w:val="00B050"/>
          <w:sz w:val="22"/>
          <w:szCs w:val="22"/>
        </w:rPr>
        <w:t xml:space="preserve">To clarify our perspective on the value of power analyses for </w:t>
      </w:r>
      <w:r>
        <w:rPr>
          <w:rFonts w:ascii="Times New Roman" w:hAnsi="Times New Roman"/>
          <w:i/>
          <w:iCs/>
          <w:color w:val="00B050"/>
          <w:sz w:val="22"/>
          <w:szCs w:val="22"/>
        </w:rPr>
        <w:t xml:space="preserve">this </w:t>
      </w:r>
      <w:r>
        <w:rPr>
          <w:rFonts w:ascii="Times New Roman" w:hAnsi="Times New Roman"/>
          <w:color w:val="00B050"/>
          <w:sz w:val="22"/>
          <w:szCs w:val="22"/>
        </w:rPr>
        <w:t>study</w:t>
      </w:r>
      <w:r w:rsidR="00010740">
        <w:rPr>
          <w:rFonts w:ascii="Times New Roman" w:hAnsi="Times New Roman"/>
          <w:color w:val="00B050"/>
          <w:sz w:val="22"/>
          <w:szCs w:val="22"/>
        </w:rPr>
        <w:t>: s</w:t>
      </w:r>
      <w:r w:rsidR="0067251F" w:rsidRPr="00714D5D">
        <w:rPr>
          <w:rFonts w:ascii="Times New Roman" w:hAnsi="Times New Roman"/>
          <w:color w:val="00B050"/>
          <w:sz w:val="22"/>
          <w:szCs w:val="22"/>
        </w:rPr>
        <w:t xml:space="preserve">tandard power analyses would have been uninformative given that this is the first study of this type (for issues with the common practice of conducting power analyses over assumed effect sizes, such as the power to detect a “moderate” effect, see Xie et al., 2023). Instead, </w:t>
      </w:r>
      <w:r w:rsidR="00010740">
        <w:rPr>
          <w:rFonts w:ascii="Times New Roman" w:hAnsi="Times New Roman"/>
          <w:color w:val="00B050"/>
          <w:sz w:val="22"/>
          <w:szCs w:val="22"/>
        </w:rPr>
        <w:t xml:space="preserve">we had the benefit of model-guided predictions—we knew exactly how far listeners’ categorization functions should shift if they fully converged against the input (which they did not). And we had previously run many </w:t>
      </w:r>
      <w:r w:rsidR="0067251F" w:rsidRPr="00714D5D">
        <w:rPr>
          <w:rFonts w:ascii="Times New Roman" w:hAnsi="Times New Roman"/>
          <w:color w:val="00B050"/>
          <w:sz w:val="22"/>
          <w:szCs w:val="22"/>
        </w:rPr>
        <w:t>(non-incremental) distributional learning studies in our lab</w:t>
      </w:r>
      <w:r w:rsidR="00010740">
        <w:rPr>
          <w:rFonts w:ascii="Times New Roman" w:hAnsi="Times New Roman"/>
          <w:color w:val="00B050"/>
          <w:sz w:val="22"/>
          <w:szCs w:val="22"/>
        </w:rPr>
        <w:t xml:space="preserve"> (with power analyses) and thus knew how many participants would give us reasonable power to detect even half of the shifts expected for an idealized learner. </w:t>
      </w:r>
      <w:r w:rsidR="0067251F" w:rsidRPr="00714D5D">
        <w:rPr>
          <w:rFonts w:ascii="Times New Roman" w:hAnsi="Times New Roman"/>
          <w:color w:val="00B050"/>
          <w:sz w:val="22"/>
          <w:szCs w:val="22"/>
        </w:rPr>
        <w:t xml:space="preserve"> (citations omitted for the sake of anonymity).</w:t>
      </w:r>
      <w:r w:rsidR="0067251F">
        <w:rPr>
          <w:rFonts w:ascii="Times New Roman" w:hAnsi="Times New Roman"/>
          <w:color w:val="00B050"/>
          <w:sz w:val="22"/>
          <w:szCs w:val="22"/>
        </w:rPr>
        <w:t xml:space="preserve"> </w:t>
      </w:r>
    </w:p>
    <w:p w14:paraId="520888C1" w14:textId="77777777" w:rsidR="0067251F" w:rsidRDefault="0067251F" w:rsidP="00423B7C">
      <w:pPr>
        <w:ind w:firstLine="0"/>
        <w:rPr>
          <w:rFonts w:ascii="Times New Roman" w:hAnsi="Times New Roman"/>
          <w:color w:val="00B050"/>
          <w:sz w:val="22"/>
          <w:szCs w:val="22"/>
        </w:rPr>
      </w:pPr>
    </w:p>
    <w:p w14:paraId="4CB7DC57" w14:textId="305BF202" w:rsidR="0067251F" w:rsidRDefault="0067251F" w:rsidP="00423B7C">
      <w:pPr>
        <w:ind w:firstLine="0"/>
        <w:rPr>
          <w:rFonts w:ascii="Times New Roman" w:hAnsi="Times New Roman"/>
          <w:color w:val="00B050"/>
          <w:sz w:val="22"/>
          <w:szCs w:val="22"/>
        </w:rPr>
      </w:pPr>
      <w:r>
        <w:rPr>
          <w:rFonts w:ascii="Times New Roman" w:hAnsi="Times New Roman"/>
          <w:color w:val="00B050"/>
          <w:sz w:val="22"/>
          <w:szCs w:val="22"/>
        </w:rPr>
        <w:t xml:space="preserve">We </w:t>
      </w:r>
      <w:r w:rsidR="00010740">
        <w:rPr>
          <w:rFonts w:ascii="Times New Roman" w:hAnsi="Times New Roman"/>
          <w:color w:val="00B050"/>
          <w:sz w:val="22"/>
          <w:szCs w:val="22"/>
        </w:rPr>
        <w:t xml:space="preserve">also </w:t>
      </w:r>
      <w:r>
        <w:rPr>
          <w:rFonts w:ascii="Times New Roman" w:hAnsi="Times New Roman"/>
          <w:color w:val="00B050"/>
          <w:sz w:val="22"/>
          <w:szCs w:val="22"/>
        </w:rPr>
        <w:t>note that we find all tested hypotheses—all of them dictated by distributional learning models—confirmed (except for the prediction that learning should continue until convergence against the exposure statistics, for which we find decisive, strong rejection of the hypothesis). In short, our data is strikingly unambiguous despite the many (planned) questions we ask. This is not the type of patterning one would expect from an unpowered study.</w:t>
      </w:r>
    </w:p>
    <w:p w14:paraId="72CDB053" w14:textId="77777777" w:rsidR="0067251F" w:rsidRDefault="0067251F" w:rsidP="00423B7C">
      <w:pPr>
        <w:ind w:firstLine="0"/>
        <w:rPr>
          <w:rFonts w:ascii="Times New Roman" w:hAnsi="Times New Roman"/>
          <w:color w:val="00B050"/>
          <w:sz w:val="22"/>
          <w:szCs w:val="22"/>
        </w:rPr>
      </w:pPr>
    </w:p>
    <w:p w14:paraId="0D6838D5" w14:textId="77777777" w:rsidR="00943A2B" w:rsidRDefault="00010740" w:rsidP="00423B7C">
      <w:pPr>
        <w:ind w:firstLine="0"/>
        <w:rPr>
          <w:rFonts w:ascii="Times New Roman" w:hAnsi="Times New Roman"/>
          <w:color w:val="00B050"/>
          <w:sz w:val="22"/>
          <w:szCs w:val="22"/>
        </w:rPr>
      </w:pPr>
      <w:r>
        <w:rPr>
          <w:rFonts w:ascii="Times New Roman" w:hAnsi="Times New Roman"/>
          <w:color w:val="00B050"/>
          <w:sz w:val="22"/>
          <w:szCs w:val="22"/>
        </w:rPr>
        <w:t xml:space="preserve">What </w:t>
      </w:r>
      <w:r w:rsidR="00943A2B">
        <w:rPr>
          <w:rFonts w:ascii="Times New Roman" w:hAnsi="Times New Roman"/>
          <w:color w:val="00B050"/>
          <w:sz w:val="22"/>
          <w:szCs w:val="22"/>
        </w:rPr>
        <w:t>do</w:t>
      </w:r>
      <w:r>
        <w:rPr>
          <w:rFonts w:ascii="Times New Roman" w:hAnsi="Times New Roman"/>
          <w:color w:val="00B050"/>
          <w:sz w:val="22"/>
          <w:szCs w:val="22"/>
        </w:rPr>
        <w:t xml:space="preserve"> power analyses add at this point? An informative analysis would require simulations over a wide range of effect sizes, and it would tell us that there are some effects that are small enough to give us little power in this paradigm. But what will other researchers make out of this? </w:t>
      </w:r>
      <w:r w:rsidRPr="00943A2B">
        <w:rPr>
          <w:rFonts w:ascii="Times New Roman" w:hAnsi="Times New Roman"/>
          <w:color w:val="00B050"/>
          <w:sz w:val="22"/>
          <w:szCs w:val="22"/>
          <w:u w:val="single"/>
        </w:rPr>
        <w:t>The minimally detectable effect size (e.g., the minimal change in the PSE for which we would have 95% ‘power’) is not meaningful to a researcher who does not also know what shift to expect</w:t>
      </w:r>
      <w:r>
        <w:rPr>
          <w:rFonts w:ascii="Times New Roman" w:hAnsi="Times New Roman"/>
          <w:color w:val="00B050"/>
          <w:sz w:val="22"/>
          <w:szCs w:val="22"/>
        </w:rPr>
        <w:t xml:space="preserve"> given a) the phonetic distributions in listeners’ prior experience, b) the phonetic distributions in the exposure input, c) the amount of exposure, d) the position of the test stimuli, and e) participants’ rate of attentional lapses (which presumably depends on the stimuli, task, and instructions the researcher will employ, etc.). </w:t>
      </w:r>
    </w:p>
    <w:p w14:paraId="5AEEB6A0" w14:textId="77777777" w:rsidR="00943A2B" w:rsidRDefault="00943A2B" w:rsidP="00423B7C">
      <w:pPr>
        <w:ind w:firstLine="0"/>
        <w:rPr>
          <w:rFonts w:ascii="Times New Roman" w:hAnsi="Times New Roman"/>
          <w:color w:val="00B050"/>
          <w:sz w:val="22"/>
          <w:szCs w:val="22"/>
        </w:rPr>
      </w:pPr>
    </w:p>
    <w:p w14:paraId="231E364D" w14:textId="185F5019" w:rsidR="00943A2B" w:rsidRPr="0067251F" w:rsidRDefault="00010740" w:rsidP="00423B7C">
      <w:pPr>
        <w:ind w:firstLine="0"/>
        <w:rPr>
          <w:rFonts w:ascii="Times New Roman" w:hAnsi="Times New Roman"/>
          <w:color w:val="00B050"/>
          <w:sz w:val="22"/>
          <w:szCs w:val="22"/>
        </w:rPr>
      </w:pPr>
      <w:r>
        <w:rPr>
          <w:rFonts w:ascii="Times New Roman" w:hAnsi="Times New Roman"/>
          <w:color w:val="00B050"/>
          <w:sz w:val="22"/>
          <w:szCs w:val="22"/>
        </w:rPr>
        <w:t>In short, we sympathize with the call for clear power estimate</w:t>
      </w:r>
      <w:r w:rsidR="00943A2B">
        <w:rPr>
          <w:rFonts w:ascii="Times New Roman" w:hAnsi="Times New Roman"/>
          <w:color w:val="00B050"/>
          <w:sz w:val="22"/>
          <w:szCs w:val="22"/>
        </w:rPr>
        <w:t>s</w:t>
      </w:r>
      <w:r>
        <w:rPr>
          <w:rFonts w:ascii="Times New Roman" w:hAnsi="Times New Roman"/>
          <w:color w:val="00B050"/>
          <w:sz w:val="22"/>
          <w:szCs w:val="22"/>
        </w:rPr>
        <w:t xml:space="preserve"> (and provide them in most of our work). However, </w:t>
      </w:r>
      <w:r w:rsidR="00943A2B">
        <w:rPr>
          <w:rFonts w:ascii="Times New Roman" w:hAnsi="Times New Roman"/>
          <w:color w:val="00B050"/>
          <w:sz w:val="22"/>
          <w:szCs w:val="22"/>
        </w:rPr>
        <w:t>such estimates carry little information—or even risk being misleading—in a field for which researchers have no good basis to calculate expected effect sizes! Indeed, it is our perception that the literature on adaptive speech perception has a fair share of null results that are justified using the logic that a “moderate effect” would have been detected with high power. But there is little information in such statements if the effect predicted by, e.g., a distributional learning model is smaller than “moderate” for the experiment in question (not because distributional learning does not matter but because of the phonetic distributions employed in the experiment). This is one of the many reasons why our revised introduction aims to emphasize the importance of quantitative models.</w:t>
      </w:r>
    </w:p>
    <w:p w14:paraId="5433E53E" w14:textId="77777777" w:rsidR="00423B7C" w:rsidRPr="00423B7C" w:rsidRDefault="00423B7C" w:rsidP="00423B7C">
      <w:pPr>
        <w:ind w:firstLine="0"/>
        <w:rPr>
          <w:rFonts w:ascii="Times New Roman" w:hAnsi="Times New Roman"/>
          <w:sz w:val="22"/>
          <w:szCs w:val="22"/>
        </w:rPr>
      </w:pPr>
    </w:p>
    <w:p w14:paraId="65EE60E6"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other surprising omission. While there is a fairly strong theoretical motivation (despite my first concern), by the time I got to the methods, I really didn't know how the hypotheses mapped on to the experimental contrasts and/or conditions? Actually, in retrospect, I'm not entirely sure what the hypothesis were?! (which is odd considering how theoretical the intro was). It would help </w:t>
      </w:r>
      <w:r w:rsidRPr="00423B7C">
        <w:rPr>
          <w:rFonts w:ascii="Times New Roman" w:hAnsi="Times New Roman"/>
          <w:sz w:val="22"/>
          <w:szCs w:val="22"/>
        </w:rPr>
        <w:lastRenderedPageBreak/>
        <w:t xml:space="preserve">to have some clear statements of the form: "if perception works this way, then we should see a difference in [something] between [some two conditions]". By the time I got to the results, I just kind of had a vision of a general purpose, </w:t>
      </w:r>
      <w:proofErr w:type="spellStart"/>
      <w:r w:rsidRPr="00423B7C">
        <w:rPr>
          <w:rFonts w:ascii="Times New Roman" w:hAnsi="Times New Roman"/>
          <w:sz w:val="22"/>
          <w:szCs w:val="22"/>
        </w:rPr>
        <w:t>well constructed</w:t>
      </w:r>
      <w:proofErr w:type="spellEnd"/>
      <w:r w:rsidRPr="00423B7C">
        <w:rPr>
          <w:rFonts w:ascii="Times New Roman" w:hAnsi="Times New Roman"/>
          <w:sz w:val="22"/>
          <w:szCs w:val="22"/>
        </w:rPr>
        <w:t xml:space="preserve"> distributional learning task, and the authors were </w:t>
      </w:r>
      <w:proofErr w:type="spellStart"/>
      <w:r w:rsidRPr="00423B7C">
        <w:rPr>
          <w:rFonts w:ascii="Times New Roman" w:hAnsi="Times New Roman"/>
          <w:sz w:val="22"/>
          <w:szCs w:val="22"/>
        </w:rPr>
        <w:t>gonna</w:t>
      </w:r>
      <w:proofErr w:type="spellEnd"/>
      <w:r w:rsidRPr="00423B7C">
        <w:rPr>
          <w:rFonts w:ascii="Times New Roman" w:hAnsi="Times New Roman"/>
          <w:sz w:val="22"/>
          <w:szCs w:val="22"/>
        </w:rPr>
        <w:t xml:space="preserve"> just kind of see what it showed. But I don't think that's what they're up to here.</w:t>
      </w:r>
    </w:p>
    <w:p w14:paraId="3F7C314F" w14:textId="77777777" w:rsidR="00034F40" w:rsidRDefault="00034F40" w:rsidP="00423B7C">
      <w:pPr>
        <w:ind w:firstLine="0"/>
        <w:rPr>
          <w:rFonts w:ascii="Times New Roman" w:hAnsi="Times New Roman"/>
          <w:sz w:val="22"/>
          <w:szCs w:val="22"/>
        </w:rPr>
      </w:pPr>
    </w:p>
    <w:p w14:paraId="344ACFEB" w14:textId="79DAB78C" w:rsidR="00034F40" w:rsidRPr="00034F40" w:rsidRDefault="00034F40" w:rsidP="00423B7C">
      <w:pPr>
        <w:ind w:firstLine="0"/>
        <w:rPr>
          <w:rFonts w:ascii="Times New Roman" w:hAnsi="Times New Roman"/>
          <w:color w:val="00B050"/>
          <w:sz w:val="22"/>
          <w:szCs w:val="22"/>
          <w:u w:val="single"/>
        </w:rPr>
      </w:pPr>
      <w:r w:rsidRPr="00034F40">
        <w:rPr>
          <w:rFonts w:ascii="Times New Roman" w:hAnsi="Times New Roman"/>
          <w:color w:val="00B050"/>
          <w:sz w:val="22"/>
          <w:szCs w:val="22"/>
        </w:rPr>
        <w:t>That is correct</w:t>
      </w:r>
      <w:ins w:id="31" w:author="Microsoft Office User" w:date="2025-02-20T11:31:00Z" w16du:dateUtc="2025-02-20T10:31:00Z">
        <w:r w:rsidR="000A36C8">
          <w:rPr>
            <w:rFonts w:ascii="Times New Roman" w:hAnsi="Times New Roman"/>
            <w:color w:val="00B050"/>
            <w:sz w:val="22"/>
            <w:szCs w:val="22"/>
          </w:rPr>
          <w:t xml:space="preserve"> and we appreciate the charitable take in spite of the reviewer’s doubts.</w:t>
        </w:r>
      </w:ins>
      <w:del w:id="32" w:author="Microsoft Office User" w:date="2025-02-20T11:31:00Z" w16du:dateUtc="2025-02-20T10:31:00Z">
        <w:r w:rsidRPr="00034F40" w:rsidDel="000A36C8">
          <w:rPr>
            <w:rFonts w:ascii="Times New Roman" w:hAnsi="Times New Roman"/>
            <w:color w:val="00B050"/>
            <w:sz w:val="22"/>
            <w:szCs w:val="22"/>
          </w:rPr>
          <w:delText>.</w:delText>
        </w:r>
      </w:del>
      <w:r w:rsidRPr="00034F40">
        <w:rPr>
          <w:rFonts w:ascii="Times New Roman" w:hAnsi="Times New Roman"/>
          <w:color w:val="00B050"/>
          <w:sz w:val="22"/>
          <w:szCs w:val="22"/>
        </w:rPr>
        <w:t xml:space="preserve"> </w:t>
      </w:r>
      <w:r>
        <w:rPr>
          <w:rFonts w:ascii="Times New Roman" w:hAnsi="Times New Roman"/>
          <w:color w:val="00B050"/>
          <w:sz w:val="22"/>
          <w:szCs w:val="22"/>
          <w:u w:val="single"/>
        </w:rPr>
        <w:t>As outlined in the main part of this letter, o</w:t>
      </w:r>
      <w:r w:rsidRPr="00034F40">
        <w:rPr>
          <w:rFonts w:ascii="Times New Roman" w:hAnsi="Times New Roman"/>
          <w:color w:val="00B050"/>
          <w:sz w:val="22"/>
          <w:szCs w:val="22"/>
          <w:u w:val="single"/>
        </w:rPr>
        <w:t xml:space="preserve">ur ultimate goal </w:t>
      </w:r>
      <w:r>
        <w:rPr>
          <w:rFonts w:ascii="Times New Roman" w:hAnsi="Times New Roman"/>
          <w:color w:val="00B050"/>
          <w:sz w:val="22"/>
          <w:szCs w:val="22"/>
          <w:u w:val="single"/>
        </w:rPr>
        <w:t>is</w:t>
      </w:r>
      <w:r w:rsidRPr="00034F40">
        <w:rPr>
          <w:rFonts w:ascii="Times New Roman" w:hAnsi="Times New Roman"/>
          <w:color w:val="00B050"/>
          <w:sz w:val="22"/>
          <w:szCs w:val="22"/>
          <w:u w:val="single"/>
        </w:rPr>
        <w:t xml:space="preserve"> to evaluate the extent to which distributional learning can quantitatively account for changes in listeners’ perception.</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This is now anticipated in the introduction.</w:t>
      </w:r>
      <w:r>
        <w:rPr>
          <w:rFonts w:ascii="Times New Roman" w:hAnsi="Times New Roman"/>
          <w:color w:val="00B050"/>
          <w:sz w:val="22"/>
          <w:szCs w:val="22"/>
        </w:rPr>
        <w:t xml:space="preserve"> O</w:t>
      </w:r>
      <w:r w:rsidRPr="00034F40">
        <w:rPr>
          <w:rFonts w:ascii="Times New Roman" w:hAnsi="Times New Roman"/>
          <w:color w:val="00B050"/>
          <w:sz w:val="22"/>
          <w:szCs w:val="22"/>
        </w:rPr>
        <w:t xml:space="preserve">ur introduction </w:t>
      </w:r>
      <w:r>
        <w:rPr>
          <w:rFonts w:ascii="Times New Roman" w:hAnsi="Times New Roman"/>
          <w:color w:val="00B050"/>
          <w:sz w:val="22"/>
          <w:szCs w:val="22"/>
        </w:rPr>
        <w:t xml:space="preserve">also </w:t>
      </w:r>
      <w:r w:rsidRPr="00034F40">
        <w:rPr>
          <w:rFonts w:ascii="Times New Roman" w:hAnsi="Times New Roman"/>
          <w:color w:val="00B050"/>
          <w:sz w:val="22"/>
          <w:szCs w:val="22"/>
        </w:rPr>
        <w:t xml:space="preserve">is intended to </w:t>
      </w:r>
      <w:r>
        <w:rPr>
          <w:rFonts w:ascii="Times New Roman" w:hAnsi="Times New Roman"/>
          <w:color w:val="00B050"/>
          <w:sz w:val="22"/>
          <w:szCs w:val="22"/>
        </w:rPr>
        <w:t xml:space="preserve">orient readers who are less familiar with this type of reasoning than the reviewer. That is why we initially </w:t>
      </w:r>
      <w:r w:rsidRPr="00034F40">
        <w:rPr>
          <w:rFonts w:ascii="Times New Roman" w:hAnsi="Times New Roman"/>
          <w:color w:val="00B050"/>
          <w:sz w:val="22"/>
          <w:szCs w:val="22"/>
        </w:rPr>
        <w:t xml:space="preserve">provide readers with qualitative predictions </w:t>
      </w:r>
      <w:r>
        <w:rPr>
          <w:rFonts w:ascii="Times New Roman" w:hAnsi="Times New Roman"/>
          <w:color w:val="00B050"/>
          <w:sz w:val="22"/>
          <w:szCs w:val="22"/>
        </w:rPr>
        <w:t>of the type that they might be more familiar with from previous work (Predictions 1-4)</w:t>
      </w:r>
      <w:r w:rsidRPr="00034F40">
        <w:rPr>
          <w:rFonts w:ascii="Times New Roman" w:hAnsi="Times New Roman"/>
          <w:color w:val="00B050"/>
          <w:sz w:val="22"/>
          <w:szCs w:val="22"/>
        </w:rPr>
        <w:t xml:space="preserve">. </w:t>
      </w:r>
      <w:r w:rsidRPr="00034F40">
        <w:rPr>
          <w:rFonts w:ascii="Times New Roman" w:hAnsi="Times New Roman"/>
          <w:color w:val="00B050"/>
          <w:sz w:val="22"/>
          <w:szCs w:val="22"/>
          <w:u w:val="single"/>
        </w:rPr>
        <w:t xml:space="preserve">We </w:t>
      </w:r>
      <w:r>
        <w:rPr>
          <w:rFonts w:ascii="Times New Roman" w:hAnsi="Times New Roman"/>
          <w:color w:val="00B050"/>
          <w:sz w:val="22"/>
          <w:szCs w:val="22"/>
          <w:u w:val="single"/>
        </w:rPr>
        <w:t xml:space="preserve">also </w:t>
      </w:r>
      <w:r w:rsidRPr="00034F40">
        <w:rPr>
          <w:rFonts w:ascii="Times New Roman" w:hAnsi="Times New Roman"/>
          <w:color w:val="00B050"/>
          <w:sz w:val="22"/>
          <w:szCs w:val="22"/>
          <w:u w:val="single"/>
        </w:rPr>
        <w:t>have revised the Methods section to more clearly motivate our design decisions.</w:t>
      </w:r>
      <w:r>
        <w:rPr>
          <w:rFonts w:ascii="Times New Roman" w:hAnsi="Times New Roman"/>
          <w:color w:val="00B050"/>
          <w:sz w:val="22"/>
          <w:szCs w:val="22"/>
          <w:u w:val="single"/>
        </w:rPr>
        <w:t xml:space="preserve"> </w:t>
      </w:r>
    </w:p>
    <w:p w14:paraId="05084E8B" w14:textId="77777777" w:rsidR="00423B7C" w:rsidRPr="00423B7C" w:rsidRDefault="00423B7C" w:rsidP="00423B7C">
      <w:pPr>
        <w:ind w:firstLine="0"/>
        <w:rPr>
          <w:rFonts w:ascii="Times New Roman" w:hAnsi="Times New Roman"/>
          <w:sz w:val="22"/>
          <w:szCs w:val="22"/>
        </w:rPr>
      </w:pPr>
    </w:p>
    <w:p w14:paraId="2AB9EF0F"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presumption seems to be here that everyone had the same prior state. And if everyone is the same to start, and everyone adapts the same, how does this test the hypothesis? To test this, it would seem like you'd need to manipulate the prior state and showed that this influenced the course of later learning? Maybe this could be done in an individual differences framework (e.g., compare the course of learning for people </w:t>
      </w:r>
      <w:proofErr w:type="spellStart"/>
      <w:r w:rsidRPr="00423B7C">
        <w:rPr>
          <w:rFonts w:ascii="Times New Roman" w:hAnsi="Times New Roman"/>
          <w:sz w:val="22"/>
          <w:szCs w:val="22"/>
        </w:rPr>
        <w:t>who's</w:t>
      </w:r>
      <w:proofErr w:type="spellEnd"/>
      <w:r w:rsidRPr="00423B7C">
        <w:rPr>
          <w:rFonts w:ascii="Times New Roman" w:hAnsi="Times New Roman"/>
          <w:sz w:val="22"/>
          <w:szCs w:val="22"/>
        </w:rPr>
        <w:t xml:space="preserve"> pretest boundary was a little lower to those with a slightly higher boundary).</w:t>
      </w:r>
    </w:p>
    <w:p w14:paraId="1C65A0B2" w14:textId="77777777" w:rsidR="00034F40" w:rsidRDefault="00034F40" w:rsidP="00423B7C">
      <w:pPr>
        <w:ind w:firstLine="0"/>
        <w:rPr>
          <w:rFonts w:ascii="Times New Roman" w:hAnsi="Times New Roman"/>
          <w:sz w:val="22"/>
          <w:szCs w:val="22"/>
        </w:rPr>
      </w:pPr>
    </w:p>
    <w:p w14:paraId="06ACB2AC" w14:textId="24CEA45A" w:rsidR="00034F40" w:rsidRDefault="00034F40" w:rsidP="00423B7C">
      <w:pPr>
        <w:ind w:firstLine="0"/>
        <w:rPr>
          <w:rFonts w:ascii="Times New Roman" w:hAnsi="Times New Roman"/>
          <w:color w:val="00B050"/>
          <w:sz w:val="22"/>
          <w:szCs w:val="22"/>
        </w:rPr>
      </w:pPr>
      <w:r w:rsidRPr="00034F40">
        <w:rPr>
          <w:rFonts w:ascii="Times New Roman" w:hAnsi="Times New Roman"/>
          <w:color w:val="00B050"/>
          <w:sz w:val="22"/>
          <w:szCs w:val="22"/>
        </w:rPr>
        <w:t>We apologize that this was clear. The revised introduction now points out explicitly that—unlike previous work—we test whether the phonetic distributions a ‘typical’ listener of US English would experience can predict listeners’ pre-test behavior. So, the reviewer is correct: it’s not the pre-test itself that is the innovation; rather, it is the use of the ideal observer and adaptor models that capture listeners’ prior expectations that is novel. The pre-test is a prerequisite in order to be able to test those predictions. This is now stated clearly in the Methods section.</w:t>
      </w:r>
    </w:p>
    <w:p w14:paraId="0E0DBFAF" w14:textId="77777777" w:rsidR="00A521D7" w:rsidRDefault="00A521D7" w:rsidP="00423B7C">
      <w:pPr>
        <w:ind w:firstLine="0"/>
        <w:rPr>
          <w:rFonts w:ascii="Times New Roman" w:hAnsi="Times New Roman"/>
          <w:color w:val="00B050"/>
          <w:sz w:val="22"/>
          <w:szCs w:val="22"/>
        </w:rPr>
      </w:pPr>
    </w:p>
    <w:p w14:paraId="71A17833" w14:textId="26894E19" w:rsidR="00A521D7" w:rsidRPr="00A521D7" w:rsidRDefault="00A521D7" w:rsidP="00423B7C">
      <w:pPr>
        <w:ind w:firstLine="0"/>
        <w:rPr>
          <w:rFonts w:ascii="Times New Roman" w:hAnsi="Times New Roman"/>
          <w:color w:val="00B050"/>
          <w:sz w:val="22"/>
          <w:szCs w:val="22"/>
        </w:rPr>
      </w:pPr>
      <w:r>
        <w:rPr>
          <w:rFonts w:ascii="Times New Roman" w:hAnsi="Times New Roman"/>
          <w:color w:val="00B050"/>
          <w:sz w:val="22"/>
          <w:szCs w:val="22"/>
        </w:rPr>
        <w:t xml:space="preserve">(So, no, we are not yet modeling individual differences in experience; rather, we are adding a long overdue simple test as to whether distributional learning theories actually correctly capture listeners’ behavior at the start of the experiment </w:t>
      </w:r>
      <w:r>
        <w:rPr>
          <w:rFonts w:ascii="Times New Roman" w:hAnsi="Times New Roman"/>
          <w:i/>
          <w:iCs/>
          <w:color w:val="00B050"/>
          <w:sz w:val="22"/>
          <w:szCs w:val="22"/>
        </w:rPr>
        <w:t>and</w:t>
      </w:r>
      <w:r>
        <w:rPr>
          <w:rFonts w:ascii="Times New Roman" w:hAnsi="Times New Roman"/>
          <w:color w:val="00B050"/>
          <w:sz w:val="22"/>
          <w:szCs w:val="22"/>
        </w:rPr>
        <w:t xml:space="preserve"> the way in which these expectations change with exposure. To anticipate a concern the reviewer might have: yes, if one—unlike recent reviews of the field—takes it for granted that distributional learning must underlie rapid changes in speech perception, this is not surprising. One might also argue that other work has found that at least the VOT distributions of US English qualitatively predict listeners’ behavior in non-adaptive perception experiments, e.g.  Kronrod et al., 2016. We agree. We test whether those same prior expectations are compatible with the adaptive behavior listeners’ exhibit across blocks, once prior information is integrated with information from exposure. We find that simple distributional learning models that integrate prior and exposure information incrementally without additional constraints do </w:t>
      </w:r>
      <w:r>
        <w:rPr>
          <w:rFonts w:ascii="Times New Roman" w:hAnsi="Times New Roman"/>
          <w:i/>
          <w:iCs/>
          <w:color w:val="00B050"/>
          <w:sz w:val="22"/>
          <w:szCs w:val="22"/>
        </w:rPr>
        <w:t>not</w:t>
      </w:r>
      <w:r>
        <w:rPr>
          <w:rFonts w:ascii="Times New Roman" w:hAnsi="Times New Roman"/>
          <w:color w:val="00B050"/>
          <w:sz w:val="22"/>
          <w:szCs w:val="22"/>
        </w:rPr>
        <w:t xml:space="preserve"> predict listeners’ behavior correctly, as they do not predict ‘premature convergence’.)</w:t>
      </w:r>
    </w:p>
    <w:p w14:paraId="3A14CDA5" w14:textId="77777777" w:rsidR="00423B7C" w:rsidRPr="00423B7C" w:rsidRDefault="00423B7C" w:rsidP="00423B7C">
      <w:pPr>
        <w:ind w:firstLine="0"/>
        <w:rPr>
          <w:rFonts w:ascii="Times New Roman" w:hAnsi="Times New Roman"/>
          <w:sz w:val="22"/>
          <w:szCs w:val="22"/>
        </w:rPr>
      </w:pPr>
    </w:p>
    <w:p w14:paraId="4B21F973"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Minor Concerns</w:t>
      </w:r>
    </w:p>
    <w:p w14:paraId="716B87B1"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(For the most part these are not issues that drove my overall evaluation of the paper, but I bring them up as helpful suggestions</w:t>
      </w:r>
    </w:p>
    <w:p w14:paraId="4541861D" w14:textId="77777777" w:rsidR="00423B7C" w:rsidRPr="00423B7C" w:rsidRDefault="00423B7C" w:rsidP="00423B7C">
      <w:pPr>
        <w:ind w:firstLine="0"/>
        <w:rPr>
          <w:rFonts w:ascii="Times New Roman" w:hAnsi="Times New Roman"/>
          <w:sz w:val="22"/>
          <w:szCs w:val="22"/>
        </w:rPr>
      </w:pPr>
    </w:p>
    <w:p w14:paraId="7DC2E744" w14:textId="0AD88E8D" w:rsidR="00423B7C" w:rsidRPr="00DF0024" w:rsidRDefault="00423B7C" w:rsidP="00423B7C">
      <w:pPr>
        <w:ind w:firstLine="0"/>
        <w:rPr>
          <w:rFonts w:ascii="Times New Roman" w:hAnsi="Times New Roman"/>
          <w:sz w:val="22"/>
          <w:szCs w:val="22"/>
        </w:rPr>
      </w:pPr>
      <w:r w:rsidRPr="00DF0024">
        <w:rPr>
          <w:rFonts w:ascii="Times New Roman" w:hAnsi="Times New Roman"/>
          <w:sz w:val="22"/>
          <w:szCs w:val="22"/>
        </w:rPr>
        <w:t xml:space="preserve">* Line 29-32: The intro starts talk about how challenging speech perception is, but then ends with "Yet, listeners typically recognize speech quickly and accurately across a wide range of talkers and acoustic conditions…". This is a fairly standard way to introduce a cognitive science paper: explain </w:t>
      </w:r>
      <w:r w:rsidRPr="00DF0024">
        <w:rPr>
          <w:rFonts w:ascii="Times New Roman" w:hAnsi="Times New Roman"/>
          <w:sz w:val="22"/>
          <w:szCs w:val="22"/>
        </w:rPr>
        <w:lastRenderedPageBreak/>
        <w:t xml:space="preserve">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w:t>
      </w:r>
      <w:proofErr w:type="spellStart"/>
      <w:r w:rsidRPr="00DF0024">
        <w:rPr>
          <w:rFonts w:ascii="Times New Roman" w:hAnsi="Times New Roman"/>
          <w:sz w:val="22"/>
          <w:szCs w:val="22"/>
        </w:rPr>
        <w:t>Its</w:t>
      </w:r>
      <w:proofErr w:type="spellEnd"/>
      <w:r w:rsidRPr="00DF0024">
        <w:rPr>
          <w:rFonts w:ascii="Times New Roman" w:hAnsi="Times New Roman"/>
          <w:sz w:val="22"/>
          <w:szCs w:val="22"/>
        </w:rPr>
        <w:t xml:space="preserve"> true that a slice of people can, but by framing it this way, it seems to artificially restrict the domain of cognitive science to just these perfect highly literate monolingual young adults.</w:t>
      </w:r>
    </w:p>
    <w:p w14:paraId="530C2398" w14:textId="020AEA44" w:rsidR="00DF0024" w:rsidRPr="00DF0024" w:rsidRDefault="00DF0024" w:rsidP="00423B7C">
      <w:pPr>
        <w:ind w:firstLine="0"/>
        <w:rPr>
          <w:rFonts w:ascii="Times New Roman" w:hAnsi="Times New Roman"/>
          <w:color w:val="00B050"/>
          <w:sz w:val="22"/>
          <w:szCs w:val="22"/>
        </w:rPr>
      </w:pPr>
      <w:r w:rsidRPr="00DF0024">
        <w:rPr>
          <w:rFonts w:ascii="Times New Roman" w:hAnsi="Times New Roman"/>
          <w:color w:val="00B050"/>
          <w:sz w:val="22"/>
          <w:szCs w:val="22"/>
        </w:rPr>
        <w:t xml:space="preserve">Fair point. This </w:t>
      </w:r>
      <w:r w:rsidRPr="00DF0024">
        <w:rPr>
          <w:rFonts w:ascii="Times New Roman" w:hAnsi="Times New Roman"/>
          <w:i/>
          <w:iCs/>
          <w:color w:val="00B050"/>
          <w:sz w:val="22"/>
          <w:szCs w:val="22"/>
        </w:rPr>
        <w:t>is</w:t>
      </w:r>
      <w:r w:rsidRPr="00DF0024">
        <w:rPr>
          <w:rFonts w:ascii="Times New Roman" w:hAnsi="Times New Roman"/>
          <w:color w:val="00B050"/>
          <w:sz w:val="22"/>
          <w:szCs w:val="22"/>
        </w:rPr>
        <w:t xml:space="preserve"> early in the paper, and we do not want to side-track our readers too much. But we agree with the reviewer that it’s good to avoid tropes. </w:t>
      </w:r>
      <w:r w:rsidRPr="00DF0024">
        <w:rPr>
          <w:rFonts w:ascii="Times New Roman" w:hAnsi="Times New Roman"/>
          <w:color w:val="00B050"/>
          <w:sz w:val="22"/>
          <w:szCs w:val="22"/>
          <w:u w:val="single"/>
        </w:rPr>
        <w:t xml:space="preserve">We have changed the sentence to “healthy young adult listeners …”. </w:t>
      </w:r>
      <w:r w:rsidRPr="00DF0024">
        <w:rPr>
          <w:rFonts w:ascii="Times New Roman" w:hAnsi="Times New Roman"/>
          <w:color w:val="00B050"/>
          <w:sz w:val="22"/>
          <w:szCs w:val="22"/>
        </w:rPr>
        <w:t xml:space="preserve">We’re open to additional suggestions (e.g., perhaps “neurotypical” would be preferred?). </w:t>
      </w:r>
    </w:p>
    <w:p w14:paraId="392F08A6" w14:textId="77777777" w:rsidR="00423B7C" w:rsidRPr="00423B7C" w:rsidRDefault="00423B7C" w:rsidP="00423B7C">
      <w:pPr>
        <w:ind w:firstLine="0"/>
        <w:rPr>
          <w:rFonts w:ascii="Times New Roman" w:hAnsi="Times New Roman"/>
          <w:sz w:val="22"/>
          <w:szCs w:val="22"/>
        </w:rPr>
      </w:pPr>
    </w:p>
    <w:p w14:paraId="5C6BA630"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1A, B: the long dashes make it really hard to read the figures? Maybe dots? Or dash-dots?</w:t>
      </w:r>
    </w:p>
    <w:p w14:paraId="28D37022" w14:textId="77777777" w:rsidR="00423B7C" w:rsidRPr="00423B7C" w:rsidRDefault="00423B7C" w:rsidP="00423B7C">
      <w:pPr>
        <w:ind w:firstLine="0"/>
        <w:rPr>
          <w:rFonts w:ascii="Times New Roman" w:hAnsi="Times New Roman"/>
          <w:sz w:val="22"/>
          <w:szCs w:val="22"/>
        </w:rPr>
      </w:pPr>
    </w:p>
    <w:p w14:paraId="52818305" w14:textId="77777777"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Thanks. </w:t>
      </w:r>
      <w:commentRangeStart w:id="33"/>
      <w:r w:rsidRPr="00D800AA">
        <w:rPr>
          <w:rFonts w:ascii="Times New Roman" w:hAnsi="Times New Roman"/>
          <w:color w:val="00B050"/>
          <w:sz w:val="22"/>
          <w:szCs w:val="22"/>
        </w:rPr>
        <w:t>We have followed the reviewer’s suggestion.</w:t>
      </w:r>
      <w:commentRangeEnd w:id="33"/>
      <w:r w:rsidR="00DF0024">
        <w:rPr>
          <w:rStyle w:val="CommentReference"/>
        </w:rPr>
        <w:commentReference w:id="33"/>
      </w:r>
    </w:p>
    <w:p w14:paraId="4D8C3946" w14:textId="77777777" w:rsidR="00423B7C" w:rsidRPr="00423B7C" w:rsidRDefault="00423B7C" w:rsidP="00423B7C">
      <w:pPr>
        <w:ind w:firstLine="0"/>
        <w:rPr>
          <w:rFonts w:ascii="Times New Roman" w:hAnsi="Times New Roman"/>
          <w:sz w:val="22"/>
          <w:szCs w:val="22"/>
        </w:rPr>
      </w:pPr>
    </w:p>
    <w:p w14:paraId="177DFFD5"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Figure 1D: Given that VOT is on the X axis of the top panels, would these work better transposed with VOT on the X axis? One less mental rotation for the reader.</w:t>
      </w:r>
    </w:p>
    <w:p w14:paraId="57CC5A35" w14:textId="77777777" w:rsidR="00423B7C" w:rsidRPr="00423B7C" w:rsidRDefault="00423B7C" w:rsidP="00423B7C">
      <w:pPr>
        <w:ind w:firstLine="0"/>
        <w:rPr>
          <w:rFonts w:ascii="Times New Roman" w:hAnsi="Times New Roman"/>
          <w:sz w:val="22"/>
          <w:szCs w:val="22"/>
        </w:rPr>
      </w:pPr>
    </w:p>
    <w:p w14:paraId="55AD7633" w14:textId="2525CF9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appreciate the reviewer’s suggestion. However, the remainder of the paper plots PSEs on the y-axis (anything else would force us to plot blocks along the y-axis, which would feel even less intuitive). </w:t>
      </w:r>
    </w:p>
    <w:p w14:paraId="7A9C5F49" w14:textId="77777777" w:rsidR="00423B7C" w:rsidRPr="00423B7C" w:rsidRDefault="00423B7C" w:rsidP="00423B7C">
      <w:pPr>
        <w:ind w:firstLine="0"/>
        <w:rPr>
          <w:rFonts w:ascii="Times New Roman" w:hAnsi="Times New Roman"/>
          <w:sz w:val="22"/>
          <w:szCs w:val="22"/>
        </w:rPr>
      </w:pPr>
    </w:p>
    <w:p w14:paraId="5C006EC6"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94: "both error-driven theories (Harmon et al., 2019; </w:t>
      </w:r>
      <w:proofErr w:type="spellStart"/>
      <w:r w:rsidRPr="00423B7C">
        <w:rPr>
          <w:rFonts w:ascii="Times New Roman" w:hAnsi="Times New Roman"/>
          <w:sz w:val="22"/>
          <w:szCs w:val="22"/>
        </w:rPr>
        <w:t>Olejarczuk</w:t>
      </w:r>
      <w:proofErr w:type="spellEnd"/>
      <w:r w:rsidRPr="00423B7C">
        <w:rPr>
          <w:rFonts w:ascii="Times New Roman" w:hAnsi="Times New Roman"/>
          <w:sz w:val="22"/>
          <w:szCs w:val="22"/>
        </w:rPr>
        <w:t xml:space="preserve">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17A69A7E" w14:textId="77777777" w:rsidR="00423B7C" w:rsidRPr="00423B7C" w:rsidRDefault="00423B7C" w:rsidP="00423B7C">
      <w:pPr>
        <w:ind w:firstLine="0"/>
        <w:rPr>
          <w:rFonts w:ascii="Times New Roman" w:hAnsi="Times New Roman"/>
          <w:sz w:val="22"/>
          <w:szCs w:val="22"/>
        </w:rPr>
      </w:pPr>
    </w:p>
    <w:p w14:paraId="6D819136" w14:textId="005204ED" w:rsidR="00423B7C" w:rsidRPr="00D800AA" w:rsidRDefault="00423B7C" w:rsidP="00423B7C">
      <w:pPr>
        <w:ind w:firstLine="0"/>
        <w:rPr>
          <w:rFonts w:ascii="Times New Roman" w:hAnsi="Times New Roman"/>
          <w:color w:val="00B050"/>
          <w:sz w:val="22"/>
          <w:szCs w:val="22"/>
        </w:rPr>
      </w:pPr>
      <w:r w:rsidRPr="00D800AA">
        <w:rPr>
          <w:rFonts w:ascii="Times New Roman" w:hAnsi="Times New Roman"/>
          <w:color w:val="00B050"/>
          <w:sz w:val="22"/>
          <w:szCs w:val="22"/>
        </w:rPr>
        <w:t>Thank you for the reference. We have address</w:t>
      </w:r>
      <w:r w:rsidR="00025EB9">
        <w:rPr>
          <w:rFonts w:ascii="Times New Roman" w:hAnsi="Times New Roman"/>
          <w:color w:val="00B050"/>
          <w:sz w:val="22"/>
          <w:szCs w:val="22"/>
        </w:rPr>
        <w:t>ed</w:t>
      </w:r>
      <w:r w:rsidRPr="00D800AA">
        <w:rPr>
          <w:rFonts w:ascii="Times New Roman" w:hAnsi="Times New Roman"/>
          <w:color w:val="00B050"/>
          <w:sz w:val="22"/>
          <w:szCs w:val="22"/>
        </w:rPr>
        <w:t xml:space="preserve"> this point above, and revised the introduction accordingly.</w:t>
      </w:r>
    </w:p>
    <w:p w14:paraId="1EACC2B9" w14:textId="77777777" w:rsidR="00423B7C" w:rsidRPr="00423B7C" w:rsidRDefault="00423B7C" w:rsidP="00423B7C">
      <w:pPr>
        <w:ind w:firstLine="0"/>
        <w:rPr>
          <w:rFonts w:ascii="Times New Roman" w:hAnsi="Times New Roman"/>
          <w:sz w:val="22"/>
          <w:szCs w:val="22"/>
        </w:rPr>
      </w:pPr>
    </w:p>
    <w:p w14:paraId="64B701A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5BC76AB0" w14:textId="77777777" w:rsidR="00423B7C" w:rsidRPr="00423B7C" w:rsidRDefault="00423B7C" w:rsidP="00423B7C">
      <w:pPr>
        <w:ind w:firstLine="0"/>
        <w:rPr>
          <w:rFonts w:ascii="Times New Roman" w:hAnsi="Times New Roman"/>
          <w:sz w:val="22"/>
          <w:szCs w:val="22"/>
        </w:rPr>
      </w:pPr>
    </w:p>
    <w:p w14:paraId="0C54C7EB" w14:textId="6C56ABFE" w:rsidR="00423B7C" w:rsidRPr="00025EB9" w:rsidRDefault="00423B7C" w:rsidP="00423B7C">
      <w:pPr>
        <w:ind w:firstLine="0"/>
        <w:rPr>
          <w:rFonts w:ascii="Times New Roman" w:hAnsi="Times New Roman"/>
          <w:color w:val="00B050"/>
          <w:sz w:val="22"/>
          <w:szCs w:val="22"/>
        </w:rPr>
      </w:pPr>
      <w:r w:rsidRPr="00025EB9">
        <w:rPr>
          <w:rFonts w:ascii="Times New Roman" w:hAnsi="Times New Roman"/>
          <w:color w:val="00B050"/>
          <w:sz w:val="22"/>
          <w:szCs w:val="22"/>
        </w:rPr>
        <w:t xml:space="preserve">Thank you for pointing this out. The three conditions are meant to simulate three talkers with their different realizations of /d/ and /t/, determined by the placement of the phonetic distribution along the VOT continua. </w:t>
      </w:r>
      <w:r w:rsidR="00025EB9" w:rsidRPr="00025EB9">
        <w:rPr>
          <w:rFonts w:ascii="Times New Roman" w:hAnsi="Times New Roman"/>
          <w:color w:val="00B050"/>
          <w:sz w:val="22"/>
          <w:szCs w:val="22"/>
          <w:u w:val="single"/>
        </w:rPr>
        <w:t>We have added additional clarifications to this section. We hope that the figures (also revised) are helpful, too.</w:t>
      </w:r>
    </w:p>
    <w:p w14:paraId="2B863E04" w14:textId="77777777" w:rsidR="00423B7C" w:rsidRPr="00423B7C" w:rsidRDefault="00423B7C" w:rsidP="00423B7C">
      <w:pPr>
        <w:ind w:firstLine="0"/>
        <w:rPr>
          <w:rFonts w:ascii="Times New Roman" w:hAnsi="Times New Roman"/>
          <w:sz w:val="22"/>
          <w:szCs w:val="22"/>
        </w:rPr>
      </w:pPr>
    </w:p>
    <w:p w14:paraId="5805E968"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lastRenderedPageBreak/>
        <w:t>* Line 326: Why are these expressed as variance, not SD? I read them as SDs first (and I think most phonetically minded folks would read them this way) and as a result the estimates seemed huge (an 80 msec width in the /d/ distribution!) until you realize that they are squared (8.8 msec width is perfectly appropriate).</w:t>
      </w:r>
    </w:p>
    <w:p w14:paraId="75D81F55" w14:textId="77777777" w:rsidR="00423B7C" w:rsidRPr="00423B7C" w:rsidRDefault="00423B7C" w:rsidP="00423B7C">
      <w:pPr>
        <w:ind w:firstLine="0"/>
        <w:rPr>
          <w:rFonts w:ascii="Times New Roman" w:hAnsi="Times New Roman"/>
          <w:sz w:val="22"/>
          <w:szCs w:val="22"/>
        </w:rPr>
      </w:pPr>
    </w:p>
    <w:p w14:paraId="7F36F6F0" w14:textId="30ABB081" w:rsidR="00423B7C" w:rsidRPr="006A6E9A" w:rsidRDefault="006A6E9A" w:rsidP="00423B7C">
      <w:pPr>
        <w:ind w:firstLine="0"/>
        <w:rPr>
          <w:rFonts w:ascii="Times New Roman" w:hAnsi="Times New Roman"/>
          <w:color w:val="00B050"/>
          <w:sz w:val="22"/>
          <w:szCs w:val="22"/>
        </w:rPr>
      </w:pPr>
      <w:r w:rsidRPr="00025EB9">
        <w:rPr>
          <w:rFonts w:ascii="Times New Roman" w:hAnsi="Times New Roman"/>
          <w:color w:val="00B050"/>
          <w:sz w:val="22"/>
          <w:szCs w:val="22"/>
          <w:u w:val="single"/>
        </w:rPr>
        <w:t>We now report SDs and variance</w:t>
      </w:r>
      <w:r w:rsidRPr="006A6E9A">
        <w:rPr>
          <w:rFonts w:ascii="Times New Roman" w:hAnsi="Times New Roman"/>
          <w:color w:val="00B050"/>
          <w:sz w:val="22"/>
          <w:szCs w:val="22"/>
        </w:rPr>
        <w:t xml:space="preserve"> (the latter are usually reported in </w:t>
      </w:r>
      <w:r w:rsidR="00423B7C" w:rsidRPr="006A6E9A">
        <w:rPr>
          <w:rFonts w:ascii="Times New Roman" w:hAnsi="Times New Roman"/>
          <w:color w:val="00B050"/>
          <w:sz w:val="22"/>
          <w:szCs w:val="22"/>
        </w:rPr>
        <w:t>distributional learning paradigm</w:t>
      </w:r>
      <w:r w:rsidRPr="006A6E9A">
        <w:rPr>
          <w:rFonts w:ascii="Times New Roman" w:hAnsi="Times New Roman"/>
          <w:color w:val="00B050"/>
          <w:sz w:val="22"/>
          <w:szCs w:val="22"/>
        </w:rPr>
        <w:t xml:space="preserve">s, </w:t>
      </w:r>
      <w:r w:rsidR="00423B7C" w:rsidRPr="006A6E9A">
        <w:rPr>
          <w:rFonts w:ascii="Times New Roman" w:hAnsi="Times New Roman"/>
          <w:color w:val="00B050"/>
          <w:sz w:val="22"/>
          <w:szCs w:val="22"/>
        </w:rPr>
        <w:t xml:space="preserve">e.g. Clayards et al., 2008; </w:t>
      </w:r>
      <w:del w:id="34" w:author="Microsoft Office User" w:date="2025-02-20T16:22:00Z" w16du:dateUtc="2025-02-20T15:22:00Z">
        <w:r w:rsidR="00423B7C" w:rsidRPr="006A6E9A" w:rsidDel="00EC1844">
          <w:rPr>
            <w:rFonts w:ascii="Times New Roman" w:hAnsi="Times New Roman"/>
            <w:color w:val="00B050"/>
            <w:sz w:val="22"/>
            <w:szCs w:val="22"/>
          </w:rPr>
          <w:delText>K&amp;J2016</w:delText>
        </w:r>
      </w:del>
      <w:ins w:id="35" w:author="Microsoft Office User" w:date="2025-02-20T16:22:00Z" w16du:dateUtc="2025-02-20T15:22:00Z">
        <w:r w:rsidR="00EC1844">
          <w:rPr>
            <w:rFonts w:ascii="Times New Roman" w:hAnsi="Times New Roman"/>
            <w:color w:val="00B050"/>
            <w:sz w:val="22"/>
            <w:szCs w:val="22"/>
          </w:rPr>
          <w:t>Kleinschmidt &amp; Jaeger, 2016</w:t>
        </w:r>
      </w:ins>
      <w:r w:rsidR="00423B7C" w:rsidRPr="006A6E9A">
        <w:rPr>
          <w:rFonts w:ascii="Times New Roman" w:hAnsi="Times New Roman"/>
          <w:color w:val="00B050"/>
          <w:sz w:val="22"/>
          <w:szCs w:val="22"/>
        </w:rPr>
        <w:t>; Theodore &amp; Monto, 2019)</w:t>
      </w:r>
      <w:r w:rsidRPr="006A6E9A">
        <w:rPr>
          <w:rFonts w:ascii="Times New Roman" w:hAnsi="Times New Roman"/>
          <w:color w:val="00B050"/>
          <w:sz w:val="22"/>
          <w:szCs w:val="22"/>
        </w:rPr>
        <w:t>.</w:t>
      </w:r>
    </w:p>
    <w:p w14:paraId="7AAC4726" w14:textId="77777777" w:rsidR="00423B7C" w:rsidRPr="00423B7C" w:rsidRDefault="00423B7C" w:rsidP="00423B7C">
      <w:pPr>
        <w:ind w:firstLine="0"/>
        <w:rPr>
          <w:rFonts w:ascii="Times New Roman" w:hAnsi="Times New Roman"/>
          <w:sz w:val="22"/>
          <w:szCs w:val="22"/>
        </w:rPr>
      </w:pPr>
    </w:p>
    <w:p w14:paraId="42F219E4" w14:textId="10F089A4" w:rsidR="00DF0024" w:rsidRPr="00C30624" w:rsidRDefault="00423B7C" w:rsidP="00423B7C">
      <w:pPr>
        <w:ind w:firstLine="0"/>
        <w:rPr>
          <w:rFonts w:ascii="Times New Roman" w:hAnsi="Times New Roman"/>
          <w:sz w:val="22"/>
          <w:szCs w:val="22"/>
        </w:rPr>
      </w:pPr>
      <w:r w:rsidRPr="00C30624">
        <w:rPr>
          <w:rFonts w:ascii="Times New Roman" w:hAnsi="Times New Roman"/>
          <w:sz w:val="22"/>
          <w:szCs w:val="22"/>
        </w:rPr>
        <w:t xml:space="preserve">* Page 15, top paragraph: Distributional learning - at least as that term has been used in the literature - almost always refers to *unsupervised* learning. But suddenly we get these labeled trials, and it is clear that there is a supervisory signal too. I recognize that semantically, supervised </w:t>
      </w:r>
      <w:r w:rsidR="00C30624" w:rsidRPr="00C30624">
        <w:rPr>
          <w:rFonts w:ascii="Times New Roman" w:hAnsi="Times New Roman"/>
          <w:sz w:val="22"/>
          <w:szCs w:val="22"/>
        </w:rPr>
        <w:t>distributional</w:t>
      </w:r>
      <w:r w:rsidRPr="00C30624">
        <w:rPr>
          <w:rFonts w:ascii="Times New Roman" w:hAnsi="Times New Roman"/>
          <w:sz w:val="22"/>
          <w:szCs w:val="22"/>
        </w:rPr>
        <w:t xml:space="preserve"> learning is quite sensible (you can use the supervisory signal to help learn the supervision). But this is not what the field is likely to expect from the term. It likely also affects learning in fairly dramatic ways (supervised and unsupervised learning are widely seen to have pretty different properties). </w:t>
      </w:r>
    </w:p>
    <w:p w14:paraId="6B8E0D92" w14:textId="77777777" w:rsidR="00DF0024" w:rsidRPr="00C30624" w:rsidRDefault="00DF0024" w:rsidP="00423B7C">
      <w:pPr>
        <w:ind w:firstLine="0"/>
        <w:rPr>
          <w:rFonts w:ascii="Times New Roman" w:hAnsi="Times New Roman"/>
          <w:sz w:val="22"/>
          <w:szCs w:val="22"/>
        </w:rPr>
      </w:pPr>
    </w:p>
    <w:p w14:paraId="0FD1A8A3" w14:textId="77777777" w:rsidR="009E1C32" w:rsidRDefault="009E1C32" w:rsidP="00423B7C">
      <w:pPr>
        <w:ind w:firstLine="0"/>
        <w:rPr>
          <w:rFonts w:ascii="Times New Roman" w:hAnsi="Times New Roman"/>
          <w:color w:val="00B050"/>
          <w:sz w:val="22"/>
          <w:szCs w:val="22"/>
        </w:rPr>
      </w:pPr>
      <w:r w:rsidRPr="009E1C32">
        <w:rPr>
          <w:rFonts w:ascii="Times New Roman" w:hAnsi="Times New Roman"/>
          <w:color w:val="00B050"/>
          <w:sz w:val="22"/>
          <w:szCs w:val="22"/>
          <w:u w:val="single"/>
        </w:rPr>
        <w:t>We now clarify in the introduction that we use both labeled and unlabeled input.</w:t>
      </w:r>
      <w:r>
        <w:rPr>
          <w:rFonts w:ascii="Times New Roman" w:hAnsi="Times New Roman"/>
          <w:color w:val="00B050"/>
          <w:sz w:val="22"/>
          <w:szCs w:val="22"/>
        </w:rPr>
        <w:t xml:space="preserve"> The</w:t>
      </w:r>
      <w:r w:rsidR="00C30624" w:rsidRPr="00C30624">
        <w:rPr>
          <w:rFonts w:ascii="Times New Roman" w:hAnsi="Times New Roman"/>
          <w:color w:val="00B050"/>
          <w:sz w:val="22"/>
          <w:szCs w:val="22"/>
        </w:rPr>
        <w:t xml:space="preserve"> reviewer is correct that </w:t>
      </w:r>
      <w:r w:rsidR="00C30624">
        <w:rPr>
          <w:rFonts w:ascii="Times New Roman" w:hAnsi="Times New Roman"/>
          <w:color w:val="00B050"/>
          <w:sz w:val="22"/>
          <w:szCs w:val="22"/>
        </w:rPr>
        <w:t xml:space="preserve">many </w:t>
      </w:r>
      <w:r w:rsidR="00C30624" w:rsidRPr="00C30624">
        <w:rPr>
          <w:rFonts w:ascii="Times New Roman" w:hAnsi="Times New Roman"/>
          <w:color w:val="00B050"/>
          <w:sz w:val="22"/>
          <w:szCs w:val="22"/>
        </w:rPr>
        <w:t>researchers interested in distributional learning</w:t>
      </w:r>
      <w:r w:rsidR="00C30624">
        <w:rPr>
          <w:rFonts w:ascii="Times New Roman" w:hAnsi="Times New Roman"/>
          <w:color w:val="00B050"/>
          <w:sz w:val="22"/>
          <w:szCs w:val="22"/>
        </w:rPr>
        <w:t xml:space="preserve">—in particular, those working on language </w:t>
      </w:r>
      <w:r w:rsidR="00C30624">
        <w:rPr>
          <w:rFonts w:ascii="Times New Roman" w:hAnsi="Times New Roman"/>
          <w:i/>
          <w:iCs/>
          <w:color w:val="00B050"/>
          <w:sz w:val="22"/>
          <w:szCs w:val="22"/>
        </w:rPr>
        <w:t>acquisition—</w:t>
      </w:r>
      <w:r w:rsidR="00C30624" w:rsidRPr="00C30624">
        <w:rPr>
          <w:rFonts w:ascii="Times New Roman" w:hAnsi="Times New Roman"/>
          <w:color w:val="00B050"/>
          <w:sz w:val="22"/>
          <w:szCs w:val="22"/>
        </w:rPr>
        <w:t xml:space="preserve">have focused on </w:t>
      </w:r>
      <w:r w:rsidR="00C30624">
        <w:rPr>
          <w:rFonts w:ascii="Times New Roman" w:hAnsi="Times New Roman"/>
          <w:color w:val="00B050"/>
          <w:sz w:val="22"/>
          <w:szCs w:val="22"/>
        </w:rPr>
        <w:t>unsupervised learning. F</w:t>
      </w:r>
      <w:r w:rsidR="00C30624" w:rsidRPr="00C30624">
        <w:rPr>
          <w:rFonts w:ascii="Times New Roman" w:hAnsi="Times New Roman"/>
          <w:color w:val="00B050"/>
          <w:sz w:val="22"/>
          <w:szCs w:val="22"/>
        </w:rPr>
        <w:t xml:space="preserve">or acquisition, any reasonable distributional learning theory needs to involve unsupervised learning. </w:t>
      </w:r>
    </w:p>
    <w:p w14:paraId="056532DC" w14:textId="77777777" w:rsidR="009E1C32" w:rsidRDefault="009E1C32" w:rsidP="00423B7C">
      <w:pPr>
        <w:ind w:firstLine="0"/>
        <w:rPr>
          <w:rFonts w:ascii="Times New Roman" w:hAnsi="Times New Roman"/>
          <w:color w:val="00B050"/>
          <w:sz w:val="22"/>
          <w:szCs w:val="22"/>
        </w:rPr>
      </w:pPr>
    </w:p>
    <w:p w14:paraId="29856B7B" w14:textId="522D4671" w:rsidR="00DF0024" w:rsidRPr="00C30624" w:rsidRDefault="00C30624" w:rsidP="00423B7C">
      <w:pPr>
        <w:ind w:firstLine="0"/>
        <w:rPr>
          <w:rFonts w:ascii="Times New Roman" w:hAnsi="Times New Roman"/>
          <w:color w:val="00B050"/>
          <w:sz w:val="22"/>
          <w:szCs w:val="22"/>
        </w:rPr>
      </w:pPr>
      <w:r w:rsidRPr="00C30624">
        <w:rPr>
          <w:rFonts w:ascii="Times New Roman" w:hAnsi="Times New Roman"/>
          <w:color w:val="00B050"/>
          <w:sz w:val="22"/>
          <w:szCs w:val="22"/>
        </w:rPr>
        <w:t xml:space="preserve">This contrasts with adaptive speech perception in adult, which requires remapping (through distributional learning, changes in decision-making, or other mechanism) the unfamiliar input to </w:t>
      </w:r>
      <w:r w:rsidRPr="00C30624">
        <w:rPr>
          <w:rFonts w:ascii="Times New Roman" w:hAnsi="Times New Roman"/>
          <w:i/>
          <w:iCs/>
          <w:color w:val="00B050"/>
          <w:sz w:val="22"/>
          <w:szCs w:val="22"/>
        </w:rPr>
        <w:t>familiar</w:t>
      </w:r>
      <w:r w:rsidRPr="00C30624">
        <w:rPr>
          <w:rFonts w:ascii="Times New Roman" w:hAnsi="Times New Roman"/>
          <w:color w:val="00B050"/>
          <w:sz w:val="22"/>
          <w:szCs w:val="22"/>
        </w:rPr>
        <w:t xml:space="preserve"> categories. As we discuss in the </w:t>
      </w:r>
      <w:r w:rsidRPr="009E1C32">
        <w:rPr>
          <w:rFonts w:ascii="Times New Roman" w:hAnsi="Times New Roman"/>
          <w:i/>
          <w:iCs/>
          <w:color w:val="00B050"/>
          <w:sz w:val="22"/>
          <w:szCs w:val="22"/>
        </w:rPr>
        <w:t>Methods</w:t>
      </w:r>
      <w:r w:rsidRPr="00C30624">
        <w:rPr>
          <w:rFonts w:ascii="Times New Roman" w:hAnsi="Times New Roman"/>
          <w:color w:val="00B050"/>
          <w:sz w:val="22"/>
          <w:szCs w:val="22"/>
        </w:rPr>
        <w:t xml:space="preserve"> section, this adaptation might involve both supervised and unsupervised learning—given that the context often, but not always, effectively labels categories in everyday speech perception</w:t>
      </w:r>
      <w:r>
        <w:rPr>
          <w:rFonts w:ascii="Times New Roman" w:hAnsi="Times New Roman"/>
          <w:color w:val="00B050"/>
          <w:sz w:val="22"/>
          <w:szCs w:val="22"/>
        </w:rPr>
        <w:t>.</w:t>
      </w:r>
      <w:r w:rsidR="009E1C32">
        <w:rPr>
          <w:rFonts w:ascii="Times New Roman" w:hAnsi="Times New Roman"/>
          <w:color w:val="00B050"/>
          <w:sz w:val="22"/>
          <w:szCs w:val="22"/>
        </w:rPr>
        <w:t xml:space="preserve"> </w:t>
      </w:r>
    </w:p>
    <w:p w14:paraId="6943E653" w14:textId="77777777" w:rsidR="00C30624" w:rsidRPr="00C30624" w:rsidRDefault="00C30624" w:rsidP="00423B7C">
      <w:pPr>
        <w:ind w:firstLine="0"/>
        <w:rPr>
          <w:rFonts w:ascii="Times New Roman" w:hAnsi="Times New Roman"/>
          <w:color w:val="00B050"/>
          <w:sz w:val="22"/>
          <w:szCs w:val="22"/>
          <w:highlight w:val="yellow"/>
        </w:rPr>
      </w:pPr>
    </w:p>
    <w:p w14:paraId="2780FB1B" w14:textId="21A93423" w:rsidR="0030549C" w:rsidRDefault="00EC1844" w:rsidP="00C30624">
      <w:pPr>
        <w:ind w:firstLine="0"/>
        <w:rPr>
          <w:ins w:id="36" w:author="Microsoft Office User" w:date="2025-02-20T11:40:00Z" w16du:dateUtc="2025-02-20T10:40:00Z"/>
          <w:rFonts w:ascii="Times New Roman" w:hAnsi="Times New Roman"/>
          <w:color w:val="00B050"/>
          <w:sz w:val="22"/>
          <w:szCs w:val="22"/>
        </w:rPr>
      </w:pPr>
      <w:ins w:id="37" w:author="Microsoft Office User" w:date="2025-02-20T16:21:00Z" w16du:dateUtc="2025-02-20T15:21:00Z">
        <w:r>
          <w:rPr>
            <w:rFonts w:ascii="Times New Roman" w:hAnsi="Times New Roman"/>
            <w:color w:val="00B050"/>
            <w:sz w:val="22"/>
            <w:szCs w:val="22"/>
          </w:rPr>
          <w:t>Wh</w:t>
        </w:r>
      </w:ins>
      <w:ins w:id="38" w:author="Microsoft Office User" w:date="2025-02-20T16:22:00Z" w16du:dateUtc="2025-02-20T15:22:00Z">
        <w:r>
          <w:rPr>
            <w:rFonts w:ascii="Times New Roman" w:hAnsi="Times New Roman"/>
            <w:color w:val="00B050"/>
            <w:sz w:val="22"/>
            <w:szCs w:val="22"/>
          </w:rPr>
          <w:t xml:space="preserve">ile </w:t>
        </w:r>
      </w:ins>
      <w:del w:id="39" w:author="Microsoft Office User" w:date="2025-02-20T11:42:00Z" w16du:dateUtc="2025-02-20T10:42:00Z">
        <w:r w:rsidR="00C30624" w:rsidDel="0030549C">
          <w:rPr>
            <w:rFonts w:ascii="Times New Roman" w:hAnsi="Times New Roman"/>
            <w:color w:val="00B050"/>
            <w:sz w:val="22"/>
            <w:szCs w:val="22"/>
          </w:rPr>
          <w:delText xml:space="preserve">Perhaps most directly relevant to the reviewer’s comment </w:delText>
        </w:r>
      </w:del>
      <w:ins w:id="40" w:author="Microsoft Office User" w:date="2025-02-20T16:22:00Z" w16du:dateUtc="2025-02-20T15:22:00Z">
        <w:r>
          <w:rPr>
            <w:rFonts w:ascii="Times New Roman" w:hAnsi="Times New Roman"/>
            <w:sz w:val="22"/>
            <w:szCs w:val="22"/>
          </w:rPr>
          <w:t>w</w:t>
        </w:r>
      </w:ins>
      <w:ins w:id="41" w:author="Microsoft Office User" w:date="2025-02-20T11:41:00Z" w16du:dateUtc="2025-02-20T10:41:00Z">
        <w:r w:rsidR="0030549C" w:rsidRPr="00A8586A">
          <w:rPr>
            <w:rFonts w:ascii="Times New Roman" w:hAnsi="Times New Roman"/>
            <w:sz w:val="22"/>
            <w:szCs w:val="22"/>
            <w:lang w:val="en-SE"/>
          </w:rPr>
          <w:t>e acknowledge the concern that supervised and unsupervised learning mechanisms may have distinct properties</w:t>
        </w:r>
      </w:ins>
      <w:ins w:id="42" w:author="Microsoft Office User" w:date="2025-02-20T16:22:00Z" w16du:dateUtc="2025-02-20T15:22:00Z">
        <w:r>
          <w:rPr>
            <w:rFonts w:ascii="Times New Roman" w:hAnsi="Times New Roman"/>
            <w:sz w:val="22"/>
            <w:szCs w:val="22"/>
            <w:lang w:val="en-SE"/>
          </w:rPr>
          <w:t xml:space="preserve">, </w:t>
        </w:r>
      </w:ins>
      <w:ins w:id="43" w:author="Microsoft Office User" w:date="2025-02-20T11:41:00Z" w16du:dateUtc="2025-02-20T10:41:00Z">
        <w:r w:rsidR="0030549C" w:rsidRPr="00A8586A">
          <w:rPr>
            <w:rFonts w:ascii="Times New Roman" w:hAnsi="Times New Roman"/>
            <w:sz w:val="22"/>
            <w:szCs w:val="22"/>
            <w:lang w:val="en-SE"/>
          </w:rPr>
          <w:t xml:space="preserve">empirical evidence does not consistently show that the presence of labels fundamentally alters learning in the domain of speech </w:t>
        </w:r>
      </w:ins>
      <w:ins w:id="44" w:author="Microsoft Office User" w:date="2025-02-20T11:42:00Z" w16du:dateUtc="2025-02-20T10:42:00Z">
        <w:r w:rsidR="0030549C">
          <w:rPr>
            <w:rFonts w:ascii="Times New Roman" w:hAnsi="Times New Roman"/>
            <w:sz w:val="22"/>
            <w:szCs w:val="22"/>
            <w:lang w:val="en-SE"/>
          </w:rPr>
          <w:t>perception</w:t>
        </w:r>
      </w:ins>
      <w:ins w:id="45" w:author="Microsoft Office User" w:date="2025-02-20T11:41:00Z" w16du:dateUtc="2025-02-20T10:41:00Z">
        <w:r w:rsidR="0030549C" w:rsidRPr="00A8586A">
          <w:rPr>
            <w:rFonts w:ascii="Times New Roman" w:hAnsi="Times New Roman"/>
            <w:sz w:val="22"/>
            <w:szCs w:val="22"/>
            <w:lang w:val="en-SE"/>
          </w:rPr>
          <w:t xml:space="preserve"> (e.g.</w:t>
        </w:r>
      </w:ins>
      <w:ins w:id="46" w:author="Microsoft Office User" w:date="2025-02-20T11:42:00Z" w16du:dateUtc="2025-02-20T10:42:00Z">
        <w:r w:rsidR="0030549C">
          <w:rPr>
            <w:rFonts w:ascii="Times New Roman" w:hAnsi="Times New Roman"/>
            <w:sz w:val="22"/>
            <w:szCs w:val="22"/>
            <w:lang w:val="en-SE"/>
          </w:rPr>
          <w:t xml:space="preserve"> </w:t>
        </w:r>
        <w:r w:rsidR="0030549C" w:rsidRPr="00A8586A">
          <w:rPr>
            <w:rFonts w:ascii="Times New Roman" w:hAnsi="Times New Roman"/>
            <w:sz w:val="22"/>
            <w:szCs w:val="22"/>
            <w:lang w:val="en-SE"/>
          </w:rPr>
          <w:t>Goudbeek, 2008;</w:t>
        </w:r>
        <w:r w:rsidR="0030549C">
          <w:rPr>
            <w:rFonts w:ascii="Times New Roman" w:hAnsi="Times New Roman"/>
            <w:sz w:val="22"/>
            <w:szCs w:val="22"/>
            <w:lang w:val="en-SE"/>
          </w:rPr>
          <w:t xml:space="preserve"> </w:t>
        </w:r>
      </w:ins>
      <w:ins w:id="47" w:author="Microsoft Office User" w:date="2025-02-20T11:41:00Z" w16du:dateUtc="2025-02-20T10:41:00Z">
        <w:r w:rsidR="0030549C" w:rsidRPr="00A8586A">
          <w:rPr>
            <w:rFonts w:ascii="Times New Roman" w:hAnsi="Times New Roman"/>
            <w:sz w:val="22"/>
            <w:szCs w:val="22"/>
            <w:lang w:val="en-SE"/>
          </w:rPr>
          <w:t>Kleinschmidt et al., 2015; Chladkova et al., 2017).</w:t>
        </w:r>
      </w:ins>
    </w:p>
    <w:p w14:paraId="5F8E49CF" w14:textId="64728F6A" w:rsidR="00C30624" w:rsidRPr="00C56C6B" w:rsidDel="0030549C" w:rsidRDefault="00C30624" w:rsidP="00C30624">
      <w:pPr>
        <w:ind w:firstLine="0"/>
        <w:rPr>
          <w:del w:id="48" w:author="Microsoft Office User" w:date="2025-02-20T11:46:00Z" w16du:dateUtc="2025-02-20T10:46:00Z"/>
          <w:rFonts w:ascii="Times New Roman" w:hAnsi="Times New Roman"/>
          <w:color w:val="00B050"/>
          <w:sz w:val="22"/>
          <w:szCs w:val="22"/>
        </w:rPr>
      </w:pPr>
      <w:del w:id="49" w:author="Microsoft Office User" w:date="2025-02-20T11:46:00Z" w16du:dateUtc="2025-02-20T10:46:00Z">
        <w:r w:rsidDel="0030549C">
          <w:rPr>
            <w:rFonts w:ascii="Times New Roman" w:hAnsi="Times New Roman"/>
            <w:color w:val="00B050"/>
            <w:sz w:val="22"/>
            <w:szCs w:val="22"/>
          </w:rPr>
          <w:delText>is</w:delText>
        </w:r>
        <w:r w:rsidRPr="00C56C6B" w:rsidDel="0030549C">
          <w:rPr>
            <w:rFonts w:ascii="Times New Roman" w:hAnsi="Times New Roman"/>
            <w:color w:val="00B050"/>
            <w:sz w:val="22"/>
            <w:szCs w:val="22"/>
          </w:rPr>
          <w:delText xml:space="preserve"> Kleinschmidt et al (2015)</w:delText>
        </w:r>
        <w:r w:rsidDel="0030549C">
          <w:rPr>
            <w:rFonts w:ascii="Times New Roman" w:hAnsi="Times New Roman"/>
            <w:color w:val="00B050"/>
            <w:sz w:val="22"/>
            <w:szCs w:val="22"/>
          </w:rPr>
          <w:delText>. They</w:delText>
        </w:r>
        <w:r w:rsidRPr="00C56C6B" w:rsidDel="0030549C">
          <w:rPr>
            <w:rFonts w:ascii="Times New Roman" w:hAnsi="Times New Roman"/>
            <w:i/>
            <w:iCs/>
            <w:color w:val="00B050"/>
            <w:sz w:val="22"/>
            <w:szCs w:val="22"/>
          </w:rPr>
          <w:delText xml:space="preserve"> </w:delText>
        </w:r>
        <w:r w:rsidDel="0030549C">
          <w:rPr>
            <w:rFonts w:ascii="Times New Roman" w:hAnsi="Times New Roman"/>
            <w:i/>
            <w:iCs/>
            <w:color w:val="00B050"/>
            <w:sz w:val="22"/>
            <w:szCs w:val="22"/>
          </w:rPr>
          <w:delText xml:space="preserve">directly </w:delText>
        </w:r>
        <w:r w:rsidRPr="00C56C6B" w:rsidDel="0030549C">
          <w:rPr>
            <w:rFonts w:ascii="Times New Roman" w:hAnsi="Times New Roman"/>
            <w:i/>
            <w:iCs/>
            <w:color w:val="00B050"/>
            <w:sz w:val="22"/>
            <w:szCs w:val="22"/>
          </w:rPr>
          <w:delText>compare</w:delText>
        </w:r>
        <w:r w:rsidDel="0030549C">
          <w:rPr>
            <w:rFonts w:ascii="Times New Roman" w:hAnsi="Times New Roman"/>
            <w:i/>
            <w:iCs/>
            <w:color w:val="00B050"/>
            <w:sz w:val="22"/>
            <w:szCs w:val="22"/>
          </w:rPr>
          <w:delText>d</w:delText>
        </w:r>
        <w:r w:rsidRPr="00C56C6B" w:rsidDel="0030549C">
          <w:rPr>
            <w:rFonts w:ascii="Times New Roman" w:hAnsi="Times New Roman"/>
            <w:i/>
            <w:iCs/>
            <w:color w:val="00B050"/>
            <w:sz w:val="22"/>
            <w:szCs w:val="22"/>
          </w:rPr>
          <w:delText xml:space="preserve"> </w:delText>
        </w:r>
        <w:r w:rsidRPr="00C56C6B" w:rsidDel="0030549C">
          <w:rPr>
            <w:rFonts w:ascii="Times New Roman" w:hAnsi="Times New Roman"/>
            <w:color w:val="00B050"/>
            <w:sz w:val="22"/>
            <w:szCs w:val="22"/>
          </w:rPr>
          <w:delText>fully unlabelled exposure to semi-labeled exposure (like ours) using a VOT shift paradigm. They do not find any difference between the two conditions</w:delText>
        </w:r>
        <w:r w:rsidDel="0030549C">
          <w:rPr>
            <w:rFonts w:ascii="Times New Roman" w:hAnsi="Times New Roman"/>
            <w:color w:val="00B050"/>
            <w:sz w:val="22"/>
            <w:szCs w:val="22"/>
          </w:rPr>
          <w:delText xml:space="preserve"> (at least for the much longer exposure they use, compared to ours)</w:delText>
        </w:r>
        <w:r w:rsidRPr="00C56C6B" w:rsidDel="0030549C">
          <w:rPr>
            <w:rFonts w:ascii="Times New Roman" w:hAnsi="Times New Roman"/>
            <w:color w:val="00B050"/>
            <w:sz w:val="22"/>
            <w:szCs w:val="22"/>
          </w:rPr>
          <w:delText>.</w:delText>
        </w:r>
        <w:r w:rsidDel="0030549C">
          <w:rPr>
            <w:rFonts w:ascii="Times New Roman" w:hAnsi="Times New Roman"/>
            <w:color w:val="00B050"/>
            <w:sz w:val="22"/>
            <w:szCs w:val="22"/>
          </w:rPr>
          <w:delText xml:space="preserve"> </w:delText>
        </w:r>
      </w:del>
    </w:p>
    <w:p w14:paraId="07644313" w14:textId="77777777" w:rsidR="00DF0024" w:rsidRDefault="00DF0024" w:rsidP="00423B7C">
      <w:pPr>
        <w:ind w:firstLine="0"/>
        <w:rPr>
          <w:rFonts w:ascii="Times New Roman" w:hAnsi="Times New Roman"/>
          <w:sz w:val="22"/>
          <w:szCs w:val="22"/>
          <w:highlight w:val="yellow"/>
        </w:rPr>
      </w:pPr>
    </w:p>
    <w:p w14:paraId="3E3287A6" w14:textId="7E791D41" w:rsidR="00423B7C" w:rsidRDefault="00423B7C" w:rsidP="00423B7C">
      <w:pPr>
        <w:ind w:firstLine="0"/>
        <w:rPr>
          <w:rFonts w:ascii="Times New Roman" w:hAnsi="Times New Roman"/>
          <w:sz w:val="22"/>
          <w:szCs w:val="22"/>
        </w:rPr>
      </w:pPr>
      <w:r w:rsidRPr="00D83D95">
        <w:rPr>
          <w:rFonts w:ascii="Times New Roman" w:hAnsi="Times New Roman"/>
          <w:sz w:val="22"/>
          <w:szCs w:val="22"/>
        </w:rPr>
        <w:t>One of the things I didn't like about the introduction is that all perceptual adaptation paradigms are kind of treated the same: lexically guided retuning is the same as distributional learning.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10BBEE88" w14:textId="77777777" w:rsidR="009E1C32" w:rsidRDefault="009E1C32" w:rsidP="00423B7C">
      <w:pPr>
        <w:ind w:firstLine="0"/>
        <w:rPr>
          <w:rFonts w:ascii="Times New Roman" w:hAnsi="Times New Roman"/>
          <w:sz w:val="22"/>
          <w:szCs w:val="22"/>
        </w:rPr>
      </w:pPr>
    </w:p>
    <w:p w14:paraId="14A049CE" w14:textId="05CBE8AF" w:rsidR="003F0D25" w:rsidRDefault="00D83D95" w:rsidP="00423B7C">
      <w:pPr>
        <w:ind w:firstLine="0"/>
        <w:rPr>
          <w:rFonts w:ascii="Times New Roman" w:hAnsi="Times New Roman"/>
          <w:color w:val="00B050"/>
          <w:sz w:val="22"/>
          <w:szCs w:val="22"/>
        </w:rPr>
      </w:pPr>
      <w:commentRangeStart w:id="50"/>
      <w:r w:rsidRPr="00D83D95">
        <w:rPr>
          <w:rFonts w:ascii="Times New Roman" w:hAnsi="Times New Roman"/>
          <w:color w:val="00B050"/>
          <w:sz w:val="22"/>
          <w:szCs w:val="22"/>
        </w:rPr>
        <w:t>We agree with the reviewer that it cannot be taken for granted that all paradigms tap into the same mechanisms.</w:t>
      </w:r>
      <w:r w:rsidR="003F0D25">
        <w:rPr>
          <w:rFonts w:ascii="Times New Roman" w:hAnsi="Times New Roman"/>
          <w:color w:val="00B050"/>
          <w:sz w:val="22"/>
          <w:szCs w:val="22"/>
        </w:rPr>
        <w:t xml:space="preserve"> </w:t>
      </w:r>
      <w:r>
        <w:rPr>
          <w:rFonts w:ascii="Times New Roman" w:hAnsi="Times New Roman"/>
          <w:color w:val="00B050"/>
          <w:sz w:val="22"/>
          <w:szCs w:val="22"/>
        </w:rPr>
        <w:t xml:space="preserve">That is why </w:t>
      </w:r>
      <w:ins w:id="51" w:author="Microsoft Office User" w:date="2025-02-23T20:22:00Z" w16du:dateUtc="2025-02-23T19:22:00Z">
        <w:r w:rsidR="007A1E34">
          <w:rPr>
            <w:rFonts w:ascii="Times New Roman" w:hAnsi="Times New Roman"/>
            <w:color w:val="00B050"/>
            <w:sz w:val="22"/>
            <w:szCs w:val="22"/>
          </w:rPr>
          <w:t xml:space="preserve">we </w:t>
        </w:r>
      </w:ins>
      <w:r>
        <w:rPr>
          <w:rFonts w:ascii="Times New Roman" w:hAnsi="Times New Roman"/>
          <w:color w:val="00B050"/>
          <w:sz w:val="22"/>
          <w:szCs w:val="22"/>
        </w:rPr>
        <w:t>discuss those paradigms separately in the general discussion (as we now anticipate in the introduction).</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The reviewer is also correct that considerations about the pros and cons of different paradigms informed our own choices.</w:t>
      </w:r>
    </w:p>
    <w:p w14:paraId="73AFC331" w14:textId="77777777" w:rsidR="003F0D25" w:rsidRDefault="003F0D25" w:rsidP="00423B7C">
      <w:pPr>
        <w:ind w:firstLine="0"/>
        <w:rPr>
          <w:rFonts w:ascii="Times New Roman" w:hAnsi="Times New Roman"/>
          <w:color w:val="00B050"/>
          <w:sz w:val="22"/>
          <w:szCs w:val="22"/>
        </w:rPr>
      </w:pPr>
    </w:p>
    <w:p w14:paraId="2E1A35EE" w14:textId="2BDC6903" w:rsidR="003F0D25" w:rsidRDefault="00D83D95" w:rsidP="00423B7C">
      <w:pPr>
        <w:ind w:firstLine="0"/>
        <w:rPr>
          <w:rFonts w:ascii="Times New Roman" w:hAnsi="Times New Roman"/>
          <w:color w:val="00B050"/>
          <w:sz w:val="22"/>
          <w:szCs w:val="22"/>
        </w:rPr>
      </w:pPr>
      <w:r w:rsidRPr="00D83D95">
        <w:rPr>
          <w:rFonts w:ascii="Times New Roman" w:hAnsi="Times New Roman"/>
          <w:color w:val="00B050"/>
          <w:sz w:val="22"/>
          <w:szCs w:val="22"/>
        </w:rPr>
        <w:t xml:space="preserve">We do, however, not think that a discussion of the paradigms </w:t>
      </w:r>
      <w:r w:rsidR="003F0D25">
        <w:rPr>
          <w:rFonts w:ascii="Times New Roman" w:hAnsi="Times New Roman"/>
          <w:color w:val="00B050"/>
          <w:sz w:val="22"/>
          <w:szCs w:val="22"/>
        </w:rPr>
        <w:t>would be</w:t>
      </w:r>
      <w:r w:rsidRPr="00D83D95">
        <w:rPr>
          <w:rFonts w:ascii="Times New Roman" w:hAnsi="Times New Roman"/>
          <w:color w:val="00B050"/>
          <w:sz w:val="22"/>
          <w:szCs w:val="22"/>
        </w:rPr>
        <w:t xml:space="preserve"> </w:t>
      </w:r>
      <w:r w:rsidR="003F0D25">
        <w:rPr>
          <w:rFonts w:ascii="Times New Roman" w:hAnsi="Times New Roman"/>
          <w:color w:val="00B050"/>
          <w:sz w:val="22"/>
          <w:szCs w:val="22"/>
        </w:rPr>
        <w:t>advisable</w:t>
      </w:r>
      <w:r w:rsidRPr="00D83D95">
        <w:rPr>
          <w:rFonts w:ascii="Times New Roman" w:hAnsi="Times New Roman"/>
          <w:color w:val="00B050"/>
          <w:sz w:val="22"/>
          <w:szCs w:val="22"/>
        </w:rPr>
        <w:t xml:space="preserve"> so early in the paper.</w:t>
      </w:r>
      <w:r>
        <w:rPr>
          <w:rFonts w:ascii="Times New Roman" w:hAnsi="Times New Roman"/>
          <w:color w:val="00B050"/>
          <w:sz w:val="22"/>
          <w:szCs w:val="22"/>
        </w:rPr>
        <w:t xml:space="preserve"> </w:t>
      </w:r>
      <w:r w:rsidR="0077653A">
        <w:rPr>
          <w:rFonts w:ascii="Times New Roman" w:hAnsi="Times New Roman"/>
          <w:color w:val="00B050"/>
          <w:sz w:val="22"/>
          <w:szCs w:val="22"/>
        </w:rPr>
        <w:t>Such a revision</w:t>
      </w:r>
      <w:r w:rsidR="003F0D25">
        <w:rPr>
          <w:rFonts w:ascii="Times New Roman" w:hAnsi="Times New Roman"/>
          <w:color w:val="00B050"/>
          <w:sz w:val="22"/>
          <w:szCs w:val="22"/>
        </w:rPr>
        <w:t xml:space="preserve"> would perhaps speak to </w:t>
      </w:r>
      <w:r w:rsidR="0077653A">
        <w:rPr>
          <w:rFonts w:ascii="Times New Roman" w:hAnsi="Times New Roman"/>
          <w:color w:val="00B050"/>
          <w:sz w:val="22"/>
          <w:szCs w:val="22"/>
        </w:rPr>
        <w:t xml:space="preserve">some </w:t>
      </w:r>
      <w:r w:rsidR="003F0D25">
        <w:rPr>
          <w:rFonts w:ascii="Times New Roman" w:hAnsi="Times New Roman"/>
          <w:color w:val="00B050"/>
          <w:sz w:val="22"/>
          <w:szCs w:val="22"/>
        </w:rPr>
        <w:t xml:space="preserve">experts in speech perception—in particular, experimenters who hold strong intuitions that these paradigms tap into fundamentally different mechanisms. But it would </w:t>
      </w:r>
      <w:r w:rsidR="003F0D25" w:rsidRPr="0077653A">
        <w:rPr>
          <w:rFonts w:ascii="Times New Roman" w:hAnsi="Times New Roman"/>
          <w:color w:val="00B050"/>
          <w:sz w:val="22"/>
          <w:szCs w:val="22"/>
          <w:u w:val="single"/>
        </w:rPr>
        <w:t xml:space="preserve">risk getting lost in detail, while missing the bigger </w:t>
      </w:r>
      <w:r w:rsidR="0077653A" w:rsidRPr="0077653A">
        <w:rPr>
          <w:rFonts w:ascii="Times New Roman" w:hAnsi="Times New Roman"/>
          <w:color w:val="00B050"/>
          <w:sz w:val="22"/>
          <w:szCs w:val="22"/>
          <w:u w:val="single"/>
        </w:rPr>
        <w:t>knowledge</w:t>
      </w:r>
      <w:r w:rsidR="003F0D25" w:rsidRPr="0077653A">
        <w:rPr>
          <w:rFonts w:ascii="Times New Roman" w:hAnsi="Times New Roman"/>
          <w:color w:val="00B050"/>
          <w:sz w:val="22"/>
          <w:szCs w:val="22"/>
          <w:u w:val="single"/>
        </w:rPr>
        <w:t xml:space="preserve"> gap that is holding our field back</w:t>
      </w:r>
      <w:r w:rsidR="0077653A">
        <w:rPr>
          <w:rFonts w:ascii="Times New Roman" w:hAnsi="Times New Roman"/>
          <w:color w:val="00B050"/>
          <w:sz w:val="22"/>
          <w:szCs w:val="22"/>
          <w:u w:val="single"/>
        </w:rPr>
        <w:t>, and that we seek to address</w:t>
      </w:r>
      <w:r w:rsidR="0077653A">
        <w:rPr>
          <w:rFonts w:ascii="Times New Roman" w:hAnsi="Times New Roman"/>
          <w:color w:val="00B050"/>
          <w:sz w:val="22"/>
          <w:szCs w:val="22"/>
        </w:rPr>
        <w:t>—the need for stronger tests of the existing models</w:t>
      </w:r>
      <w:r w:rsidR="003F0D25">
        <w:rPr>
          <w:rFonts w:ascii="Times New Roman" w:hAnsi="Times New Roman"/>
          <w:color w:val="00B050"/>
          <w:sz w:val="22"/>
          <w:szCs w:val="22"/>
        </w:rPr>
        <w:t xml:space="preserve">. </w:t>
      </w:r>
      <w:r w:rsidR="0077653A">
        <w:rPr>
          <w:rFonts w:ascii="Times New Roman" w:hAnsi="Times New Roman"/>
          <w:color w:val="00B050"/>
          <w:sz w:val="22"/>
          <w:szCs w:val="22"/>
        </w:rPr>
        <w:br/>
      </w:r>
      <w:r w:rsidR="0077653A">
        <w:rPr>
          <w:rFonts w:ascii="Times New Roman" w:hAnsi="Times New Roman"/>
          <w:color w:val="00B050"/>
          <w:sz w:val="22"/>
          <w:szCs w:val="22"/>
        </w:rPr>
        <w:lastRenderedPageBreak/>
        <w:br/>
        <w:t>(S</w:t>
      </w:r>
      <w:r w:rsidR="003F0D25">
        <w:rPr>
          <w:rFonts w:ascii="Times New Roman" w:hAnsi="Times New Roman"/>
          <w:color w:val="00B050"/>
          <w:sz w:val="22"/>
          <w:szCs w:val="22"/>
        </w:rPr>
        <w:t xml:space="preserve">everal recent Cognition papers focus </w:t>
      </w:r>
      <w:r w:rsidR="0077653A">
        <w:rPr>
          <w:rFonts w:ascii="Times New Roman" w:hAnsi="Times New Roman"/>
          <w:color w:val="00B050"/>
          <w:sz w:val="22"/>
          <w:szCs w:val="22"/>
        </w:rPr>
        <w:t xml:space="preserve">their discussion entirely </w:t>
      </w:r>
      <w:r w:rsidR="003F0D25">
        <w:rPr>
          <w:rFonts w:ascii="Times New Roman" w:hAnsi="Times New Roman"/>
          <w:color w:val="00B050"/>
          <w:sz w:val="22"/>
          <w:szCs w:val="22"/>
        </w:rPr>
        <w:t>on a single paradigm, ignoring the wealth of existing research from other paradigms that would speak to the phenomenon under study. We hope to err on the other side</w:t>
      </w:r>
      <w:r w:rsidR="0077653A">
        <w:rPr>
          <w:rFonts w:ascii="Times New Roman" w:hAnsi="Times New Roman"/>
          <w:color w:val="00B050"/>
          <w:sz w:val="22"/>
          <w:szCs w:val="22"/>
        </w:rPr>
        <w:t>, and we think that our general discussion clearly distinguishes between paradigms while not limiting itself to just one paradigm)</w:t>
      </w:r>
      <w:r w:rsidR="003F0D25">
        <w:rPr>
          <w:rFonts w:ascii="Times New Roman" w:hAnsi="Times New Roman"/>
          <w:color w:val="00B050"/>
          <w:sz w:val="22"/>
          <w:szCs w:val="22"/>
        </w:rPr>
        <w:t>.</w:t>
      </w:r>
      <w:commentRangeEnd w:id="50"/>
      <w:r w:rsidR="0077653A">
        <w:rPr>
          <w:rStyle w:val="CommentReference"/>
        </w:rPr>
        <w:commentReference w:id="50"/>
      </w:r>
    </w:p>
    <w:p w14:paraId="338AB51C" w14:textId="77777777" w:rsidR="00423B7C" w:rsidRPr="00D83D95" w:rsidRDefault="00423B7C" w:rsidP="00423B7C">
      <w:pPr>
        <w:ind w:firstLine="0"/>
        <w:rPr>
          <w:rFonts w:ascii="Times New Roman" w:hAnsi="Times New Roman"/>
          <w:color w:val="00B050"/>
          <w:sz w:val="22"/>
          <w:szCs w:val="22"/>
        </w:rPr>
      </w:pPr>
    </w:p>
    <w:p w14:paraId="50A04207" w14:textId="1D5A3323"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a visualization of the flow.</w:t>
      </w:r>
    </w:p>
    <w:p w14:paraId="6667F814" w14:textId="77777777" w:rsidR="00822AFD" w:rsidRDefault="00822AFD" w:rsidP="00423B7C">
      <w:pPr>
        <w:ind w:firstLine="0"/>
        <w:rPr>
          <w:rFonts w:ascii="Times New Roman" w:hAnsi="Times New Roman"/>
          <w:sz w:val="22"/>
          <w:szCs w:val="22"/>
        </w:rPr>
      </w:pPr>
    </w:p>
    <w:p w14:paraId="0C779E74" w14:textId="77777777" w:rsidR="00F62C62" w:rsidRDefault="00F62C62" w:rsidP="00F62C62">
      <w:pPr>
        <w:ind w:firstLine="0"/>
        <w:rPr>
          <w:rFonts w:ascii="Times New Roman" w:hAnsi="Times New Roman"/>
          <w:color w:val="00B050"/>
          <w:sz w:val="22"/>
          <w:szCs w:val="22"/>
        </w:rPr>
      </w:pPr>
      <w:r w:rsidRPr="00D800AA">
        <w:rPr>
          <w:rFonts w:ascii="Times New Roman" w:hAnsi="Times New Roman"/>
          <w:color w:val="00B050"/>
          <w:sz w:val="22"/>
          <w:szCs w:val="22"/>
        </w:rPr>
        <w:t xml:space="preserve">We apologize that the experiment design was difficult to follow. In addition to the caption of the design figure, </w:t>
      </w:r>
      <w:r w:rsidRPr="00F62C62">
        <w:rPr>
          <w:rFonts w:ascii="Times New Roman" w:hAnsi="Times New Roman"/>
          <w:color w:val="00B050"/>
          <w:sz w:val="22"/>
          <w:szCs w:val="22"/>
          <w:u w:val="single"/>
        </w:rPr>
        <w:t xml:space="preserve">we now also state in the text that exposure distributions were manipulated </w:t>
      </w:r>
      <w:r w:rsidRPr="00F62C62">
        <w:rPr>
          <w:rFonts w:ascii="Times New Roman" w:hAnsi="Times New Roman"/>
          <w:i/>
          <w:iCs/>
          <w:color w:val="00B050"/>
          <w:sz w:val="22"/>
          <w:szCs w:val="22"/>
          <w:u w:val="single"/>
        </w:rPr>
        <w:t>between</w:t>
      </w:r>
      <w:r w:rsidRPr="00F62C62">
        <w:rPr>
          <w:rFonts w:ascii="Times New Roman" w:hAnsi="Times New Roman"/>
          <w:color w:val="00B050"/>
          <w:sz w:val="22"/>
          <w:szCs w:val="22"/>
          <w:u w:val="single"/>
        </w:rPr>
        <w:t xml:space="preserve"> participants</w:t>
      </w:r>
      <w:r w:rsidRPr="00D800AA">
        <w:rPr>
          <w:rFonts w:ascii="Times New Roman" w:hAnsi="Times New Roman"/>
          <w:color w:val="00B050"/>
          <w:sz w:val="22"/>
          <w:szCs w:val="22"/>
        </w:rPr>
        <w:t xml:space="preserve">. Each participant only saw one exposure condition. </w:t>
      </w:r>
      <w:r>
        <w:rPr>
          <w:rFonts w:ascii="Times New Roman" w:hAnsi="Times New Roman"/>
          <w:color w:val="00B050"/>
          <w:sz w:val="22"/>
          <w:szCs w:val="22"/>
        </w:rPr>
        <w:t>(Perhaps some of the confusion was due to the naming of conditions, which now has changed. There is nothing special about what we previously called the “baseline” condition.)</w:t>
      </w:r>
    </w:p>
    <w:p w14:paraId="6406740C" w14:textId="77777777" w:rsidR="00F62C62" w:rsidRPr="00D800AA" w:rsidRDefault="00F62C62" w:rsidP="00F62C62">
      <w:pPr>
        <w:ind w:firstLine="0"/>
        <w:rPr>
          <w:rFonts w:ascii="Times New Roman" w:hAnsi="Times New Roman"/>
          <w:color w:val="00B050"/>
          <w:sz w:val="22"/>
          <w:szCs w:val="22"/>
        </w:rPr>
      </w:pPr>
    </w:p>
    <w:p w14:paraId="3F68AAA2" w14:textId="49E2E8A5" w:rsidR="00F62C62"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We also revised the </w:t>
      </w:r>
      <w:r>
        <w:rPr>
          <w:rFonts w:ascii="Times New Roman" w:hAnsi="Times New Roman"/>
          <w:i/>
          <w:iCs/>
          <w:color w:val="00B050"/>
          <w:sz w:val="22"/>
          <w:szCs w:val="22"/>
        </w:rPr>
        <w:t>Procedure</w:t>
      </w:r>
      <w:r>
        <w:rPr>
          <w:rFonts w:ascii="Times New Roman" w:hAnsi="Times New Roman"/>
          <w:color w:val="00B050"/>
          <w:sz w:val="22"/>
          <w:szCs w:val="22"/>
        </w:rPr>
        <w:t xml:space="preserve"> section to clarify that </w:t>
      </w:r>
      <w:r w:rsidRPr="00A87353">
        <w:rPr>
          <w:rFonts w:ascii="Times New Roman" w:hAnsi="Times New Roman"/>
          <w:color w:val="00B050"/>
          <w:sz w:val="22"/>
          <w:szCs w:val="22"/>
          <w:u w:val="single"/>
        </w:rPr>
        <w:t>“block order” refers to the Latin square design that carefully counter-balanced the VOT samples within and across conditions in a way that combines two innovations</w:t>
      </w:r>
      <w:r>
        <w:rPr>
          <w:rFonts w:ascii="Times New Roman" w:hAnsi="Times New Roman"/>
          <w:color w:val="00B050"/>
          <w:sz w:val="22"/>
          <w:szCs w:val="22"/>
        </w:rPr>
        <w:t xml:space="preserve">: (1) as described under Procedure, we </w:t>
      </w:r>
      <w:r>
        <w:rPr>
          <w:rFonts w:ascii="Times New Roman" w:hAnsi="Times New Roman"/>
          <w:i/>
          <w:iCs/>
          <w:color w:val="00B050"/>
          <w:sz w:val="22"/>
          <w:szCs w:val="22"/>
        </w:rPr>
        <w:t>sampled</w:t>
      </w:r>
      <w:r>
        <w:rPr>
          <w:rFonts w:ascii="Times New Roman" w:hAnsi="Times New Roman"/>
          <w:color w:val="00B050"/>
          <w:sz w:val="22"/>
          <w:szCs w:val="22"/>
        </w:rPr>
        <w:t xml:space="preserve"> stimuli during exposure, avoiding the highly unnatural, perfectly symmetric exposure distributions that have been used in previous distributional learning experiments (experiments that explicitly manipulate the exposure </w:t>
      </w:r>
      <w:r w:rsidRPr="00822AFD">
        <w:rPr>
          <w:rFonts w:ascii="Times New Roman" w:hAnsi="Times New Roman"/>
          <w:i/>
          <w:iCs/>
          <w:color w:val="00B050"/>
          <w:sz w:val="22"/>
          <w:szCs w:val="22"/>
        </w:rPr>
        <w:t>distribution</w:t>
      </w:r>
      <w:r>
        <w:rPr>
          <w:rFonts w:ascii="Times New Roman" w:hAnsi="Times New Roman"/>
          <w:color w:val="00B050"/>
          <w:sz w:val="22"/>
          <w:szCs w:val="22"/>
        </w:rPr>
        <w:t xml:space="preserve"> in known and controlled ways), but we also (2) hold this sampling constant across exposure conditions, removing any potential confounds it could introduce. This way, the three exposure distributions are exact copies of each other, except that they are shifted by a constant amount. </w:t>
      </w:r>
    </w:p>
    <w:p w14:paraId="60D99D8A" w14:textId="77777777" w:rsidR="00F62C62" w:rsidRDefault="00F62C62" w:rsidP="00423B7C">
      <w:pPr>
        <w:ind w:firstLine="0"/>
        <w:rPr>
          <w:rFonts w:ascii="Times New Roman" w:hAnsi="Times New Roman"/>
          <w:color w:val="00B050"/>
          <w:sz w:val="22"/>
          <w:szCs w:val="22"/>
        </w:rPr>
      </w:pPr>
    </w:p>
    <w:p w14:paraId="7FD2FBA9" w14:textId="0C10BE67" w:rsidR="00822AFD" w:rsidRPr="00A87353" w:rsidRDefault="00F62C62" w:rsidP="00423B7C">
      <w:pPr>
        <w:ind w:firstLine="0"/>
        <w:rPr>
          <w:rFonts w:ascii="Times New Roman" w:hAnsi="Times New Roman"/>
          <w:color w:val="00B050"/>
          <w:sz w:val="22"/>
          <w:szCs w:val="22"/>
        </w:rPr>
      </w:pPr>
      <w:r>
        <w:rPr>
          <w:rFonts w:ascii="Times New Roman" w:hAnsi="Times New Roman"/>
          <w:color w:val="00B050"/>
          <w:sz w:val="22"/>
          <w:szCs w:val="22"/>
        </w:rPr>
        <w:t xml:space="preserve">As we now clarify, this counterbalancing is also shown in the design overview figure (Figure 2), which </w:t>
      </w:r>
      <w:r w:rsidR="00822AFD" w:rsidRPr="00822AFD">
        <w:rPr>
          <w:rFonts w:ascii="Times New Roman" w:hAnsi="Times New Roman"/>
          <w:color w:val="00B050"/>
          <w:sz w:val="22"/>
          <w:szCs w:val="22"/>
          <w:u w:val="single"/>
        </w:rPr>
        <w:t>continues to anticipate the entire design and procedure</w:t>
      </w:r>
      <w:r w:rsidR="00822AFD" w:rsidRPr="00822AFD">
        <w:rPr>
          <w:rFonts w:ascii="Times New Roman" w:hAnsi="Times New Roman"/>
          <w:color w:val="00B050"/>
          <w:sz w:val="22"/>
          <w:szCs w:val="22"/>
        </w:rPr>
        <w:t xml:space="preserve">. </w:t>
      </w:r>
      <w:r w:rsidR="00F61351">
        <w:rPr>
          <w:rFonts w:ascii="Times New Roman" w:hAnsi="Times New Roman"/>
          <w:color w:val="00B050"/>
          <w:sz w:val="22"/>
          <w:szCs w:val="22"/>
        </w:rPr>
        <w:t>This figure</w:t>
      </w:r>
      <w:r w:rsidR="00822AFD" w:rsidRPr="00822AFD">
        <w:rPr>
          <w:rFonts w:ascii="Times New Roman" w:hAnsi="Times New Roman"/>
          <w:color w:val="00B050"/>
          <w:sz w:val="22"/>
          <w:szCs w:val="22"/>
        </w:rPr>
        <w:t xml:space="preserve"> summarizes the entire test-exposure-test-exposure-test-exposure-test-test-test structure.</w:t>
      </w:r>
      <w:r w:rsidR="00822AFD">
        <w:rPr>
          <w:rFonts w:ascii="Times New Roman" w:hAnsi="Times New Roman"/>
          <w:color w:val="00B050"/>
          <w:sz w:val="22"/>
          <w:szCs w:val="22"/>
        </w:rPr>
        <w:t xml:space="preserve"> </w:t>
      </w:r>
      <w:r>
        <w:rPr>
          <w:rFonts w:ascii="Times New Roman" w:hAnsi="Times New Roman"/>
          <w:color w:val="00B050"/>
          <w:sz w:val="22"/>
          <w:szCs w:val="22"/>
        </w:rPr>
        <w:t xml:space="preserve">We have updated it somewhat to clarify the design. Finally, the same careful counter-balancing is shown in Figure 4, and is described in its </w:t>
      </w:r>
      <w:r w:rsidR="00F61351">
        <w:rPr>
          <w:rFonts w:ascii="Times New Roman" w:hAnsi="Times New Roman"/>
          <w:color w:val="00B050"/>
          <w:sz w:val="22"/>
          <w:szCs w:val="22"/>
        </w:rPr>
        <w:t xml:space="preserve">revised </w:t>
      </w:r>
      <w:r>
        <w:rPr>
          <w:rFonts w:ascii="Times New Roman" w:hAnsi="Times New Roman"/>
          <w:color w:val="00B050"/>
          <w:sz w:val="22"/>
          <w:szCs w:val="22"/>
        </w:rPr>
        <w:t>caption.</w:t>
      </w:r>
      <w:r w:rsidR="00A87353">
        <w:rPr>
          <w:rFonts w:ascii="Times New Roman" w:hAnsi="Times New Roman"/>
          <w:color w:val="00B050"/>
          <w:sz w:val="22"/>
          <w:szCs w:val="22"/>
        </w:rPr>
        <w:t xml:space="preserve"> </w:t>
      </w:r>
      <w:r w:rsidR="00A87353">
        <w:rPr>
          <w:rFonts w:ascii="Times New Roman" w:hAnsi="Times New Roman"/>
          <w:color w:val="00B050"/>
          <w:sz w:val="22"/>
          <w:szCs w:val="22"/>
          <w:u w:val="single"/>
        </w:rPr>
        <w:t>If the reviewer think that it would be better to move some of these details into the SI, we would be happy to do so.</w:t>
      </w:r>
    </w:p>
    <w:p w14:paraId="13CB61EE" w14:textId="77777777" w:rsidR="00822AFD" w:rsidRDefault="00822AFD" w:rsidP="00423B7C">
      <w:pPr>
        <w:ind w:firstLine="0"/>
        <w:rPr>
          <w:rFonts w:ascii="Times New Roman" w:hAnsi="Times New Roman"/>
          <w:color w:val="00B050"/>
          <w:sz w:val="22"/>
          <w:szCs w:val="22"/>
        </w:rPr>
      </w:pPr>
    </w:p>
    <w:p w14:paraId="3BBCC543" w14:textId="09DD4AF0" w:rsidR="00822AFD" w:rsidRPr="00F61351" w:rsidRDefault="00F62C62" w:rsidP="00F62C62">
      <w:pPr>
        <w:ind w:firstLine="0"/>
        <w:rPr>
          <w:rFonts w:ascii="Times New Roman" w:hAnsi="Times New Roman"/>
          <w:color w:val="00B050"/>
          <w:sz w:val="22"/>
          <w:szCs w:val="22"/>
        </w:rPr>
      </w:pPr>
      <w:r>
        <w:rPr>
          <w:rFonts w:ascii="Times New Roman" w:hAnsi="Times New Roman"/>
          <w:color w:val="00B050"/>
          <w:sz w:val="22"/>
          <w:szCs w:val="22"/>
        </w:rPr>
        <w:t>Finally, we</w:t>
      </w:r>
      <w:r w:rsidR="00822AFD">
        <w:rPr>
          <w:rFonts w:ascii="Times New Roman" w:hAnsi="Times New Roman"/>
          <w:color w:val="00B050"/>
          <w:sz w:val="22"/>
          <w:szCs w:val="22"/>
        </w:rPr>
        <w:t xml:space="preserve"> note that we did not use Gorilla, and that we had no limitations with randomization. Rather, </w:t>
      </w:r>
      <w:r>
        <w:rPr>
          <w:rFonts w:ascii="Times New Roman" w:hAnsi="Times New Roman"/>
          <w:color w:val="00B050"/>
          <w:sz w:val="22"/>
          <w:szCs w:val="22"/>
        </w:rPr>
        <w:t>the randomization we describe reflects the</w:t>
      </w:r>
      <w:r w:rsidR="00432B52">
        <w:rPr>
          <w:rFonts w:ascii="Times New Roman" w:hAnsi="Times New Roman"/>
          <w:color w:val="00B050"/>
          <w:sz w:val="22"/>
          <w:szCs w:val="22"/>
        </w:rPr>
        <w:t xml:space="preserve"> attention to detail that we believe to be important in achieving increased ecologically validity while maintaining the level of control that is necessary for a fair quantitative evaluation of actual </w:t>
      </w:r>
      <w:r w:rsidR="00432B52" w:rsidRPr="00432B52">
        <w:rPr>
          <w:rFonts w:ascii="Times New Roman" w:hAnsi="Times New Roman"/>
          <w:color w:val="00B050"/>
          <w:sz w:val="22"/>
          <w:szCs w:val="22"/>
        </w:rPr>
        <w:t>models</w:t>
      </w:r>
      <w:r w:rsidR="00432B52">
        <w:rPr>
          <w:rFonts w:ascii="Times New Roman" w:hAnsi="Times New Roman"/>
          <w:color w:val="00B050"/>
          <w:sz w:val="22"/>
          <w:szCs w:val="22"/>
        </w:rPr>
        <w:t>.</w:t>
      </w:r>
      <w:r w:rsidR="00F61351">
        <w:rPr>
          <w:rFonts w:ascii="Times New Roman" w:hAnsi="Times New Roman"/>
          <w:color w:val="00B050"/>
          <w:sz w:val="22"/>
          <w:szCs w:val="22"/>
        </w:rPr>
        <w:t xml:space="preserve"> A welcome (intended) side effect of all of this effort was that the exposure statistics differed not only between exposure condition (between participants) but also differed somewhat from block to block </w:t>
      </w:r>
      <w:r w:rsidR="00F61351">
        <w:rPr>
          <w:rFonts w:ascii="Times New Roman" w:hAnsi="Times New Roman"/>
          <w:i/>
          <w:iCs/>
          <w:color w:val="00B050"/>
          <w:sz w:val="22"/>
          <w:szCs w:val="22"/>
        </w:rPr>
        <w:t>within</w:t>
      </w:r>
      <w:r w:rsidR="00F61351">
        <w:rPr>
          <w:rFonts w:ascii="Times New Roman" w:hAnsi="Times New Roman"/>
          <w:color w:val="00B050"/>
          <w:sz w:val="22"/>
          <w:szCs w:val="22"/>
        </w:rPr>
        <w:t xml:space="preserve"> exposure condition (see Figure 4). This gave us more unique combinations of different exposure statistics against which we could fit the ideal adaptor.</w:t>
      </w:r>
      <w:r w:rsidR="00A87353">
        <w:rPr>
          <w:rFonts w:ascii="Times New Roman" w:hAnsi="Times New Roman"/>
          <w:color w:val="00B050"/>
          <w:sz w:val="22"/>
          <w:szCs w:val="22"/>
        </w:rPr>
        <w:t xml:space="preserve"> </w:t>
      </w:r>
    </w:p>
    <w:p w14:paraId="2F11F583" w14:textId="77777777" w:rsidR="00423B7C" w:rsidRPr="00423B7C" w:rsidRDefault="00423B7C" w:rsidP="00423B7C">
      <w:pPr>
        <w:ind w:firstLine="0"/>
        <w:rPr>
          <w:rFonts w:ascii="Times New Roman" w:hAnsi="Times New Roman"/>
          <w:sz w:val="22"/>
          <w:szCs w:val="22"/>
        </w:rPr>
      </w:pPr>
    </w:p>
    <w:p w14:paraId="5F047CC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Page 17. I really love the use of a model which embraces lapse rates. However, I two minor concerns and a question. Lapse rates capture differences at asymptote, and the authors are right that </w:t>
      </w:r>
      <w:r w:rsidRPr="00423B7C">
        <w:rPr>
          <w:rFonts w:ascii="Times New Roman" w:hAnsi="Times New Roman"/>
          <w:sz w:val="22"/>
          <w:szCs w:val="22"/>
        </w:rPr>
        <w:lastRenderedPageBreak/>
        <w:t>if you don't capture them you risk getting the boundary wrong. One minor concern is that a lot of readers won't be familiar with the function or the standard parameter names - it would probably be a good idea to define the lapse concept more clearly.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helpful to adopt a more neutral term to describe asymptotic differences (even as one wants to acknowledge that the traditional term is lapse). 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7430A978" w14:textId="77777777" w:rsidR="000E1C44" w:rsidRDefault="000E1C44" w:rsidP="00423B7C">
      <w:pPr>
        <w:ind w:firstLine="0"/>
        <w:rPr>
          <w:rFonts w:ascii="Times New Roman" w:hAnsi="Times New Roman"/>
          <w:sz w:val="22"/>
          <w:szCs w:val="22"/>
        </w:rPr>
      </w:pPr>
    </w:p>
    <w:p w14:paraId="32D36D41"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appreciate these points. </w:t>
      </w:r>
      <w:r w:rsidRPr="008F4424">
        <w:rPr>
          <w:rFonts w:ascii="Times New Roman" w:hAnsi="Times New Roman"/>
          <w:color w:val="00B050"/>
          <w:sz w:val="22"/>
          <w:szCs w:val="22"/>
          <w:u w:val="single"/>
        </w:rPr>
        <w:t xml:space="preserve">Our psychometric mixed-effects model </w:t>
      </w:r>
      <w:r w:rsidR="008F4424">
        <w:rPr>
          <w:rFonts w:ascii="Times New Roman" w:hAnsi="Times New Roman"/>
          <w:color w:val="00B050"/>
          <w:sz w:val="22"/>
          <w:szCs w:val="22"/>
          <w:u w:val="single"/>
        </w:rPr>
        <w:t>continues to be</w:t>
      </w:r>
      <w:r w:rsidRPr="008F4424">
        <w:rPr>
          <w:rFonts w:ascii="Times New Roman" w:hAnsi="Times New Roman"/>
          <w:color w:val="00B050"/>
          <w:sz w:val="22"/>
          <w:szCs w:val="22"/>
          <w:u w:val="single"/>
        </w:rPr>
        <w:t xml:space="preserve"> described in detail in the SI</w:t>
      </w:r>
      <w:r w:rsidR="008F4424">
        <w:rPr>
          <w:rFonts w:ascii="Times New Roman" w:hAnsi="Times New Roman"/>
          <w:color w:val="00B050"/>
          <w:sz w:val="22"/>
          <w:szCs w:val="22"/>
          <w:u w:val="single"/>
        </w:rPr>
        <w:t xml:space="preserve"> (as indicated at the top of the results section)</w:t>
      </w:r>
      <w:r w:rsidRPr="008F4424">
        <w:rPr>
          <w:rFonts w:ascii="Times New Roman" w:hAnsi="Times New Roman"/>
          <w:color w:val="00B050"/>
          <w:sz w:val="22"/>
          <w:szCs w:val="22"/>
          <w:u w:val="single"/>
        </w:rPr>
        <w:t>.</w:t>
      </w:r>
      <w:r w:rsidRPr="000E1C44">
        <w:rPr>
          <w:rFonts w:ascii="Times New Roman" w:hAnsi="Times New Roman"/>
          <w:color w:val="00B050"/>
          <w:sz w:val="22"/>
          <w:szCs w:val="22"/>
        </w:rPr>
        <w:t xml:space="preserve"> </w:t>
      </w:r>
      <w:r w:rsidR="008F4424">
        <w:rPr>
          <w:rFonts w:ascii="Times New Roman" w:hAnsi="Times New Roman"/>
          <w:color w:val="00B050"/>
          <w:sz w:val="22"/>
          <w:szCs w:val="22"/>
        </w:rPr>
        <w:t xml:space="preserve">Given that, as the reviewer also pointed out, readers already have to “wade” through many details, we have decided to keep those details in the SI. </w:t>
      </w:r>
    </w:p>
    <w:p w14:paraId="1EE34791" w14:textId="77777777" w:rsidR="008F4424" w:rsidRDefault="008F4424" w:rsidP="00423B7C">
      <w:pPr>
        <w:ind w:firstLine="0"/>
        <w:rPr>
          <w:rFonts w:ascii="Times New Roman" w:hAnsi="Times New Roman"/>
          <w:color w:val="00B050"/>
          <w:sz w:val="22"/>
          <w:szCs w:val="22"/>
        </w:rPr>
      </w:pPr>
    </w:p>
    <w:p w14:paraId="4CD829D8" w14:textId="77777777" w:rsidR="008F442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 xml:space="preserve">We carefully formulated </w:t>
      </w:r>
      <w:r w:rsidR="008F4424">
        <w:rPr>
          <w:rFonts w:ascii="Times New Roman" w:hAnsi="Times New Roman"/>
          <w:color w:val="00B050"/>
          <w:sz w:val="22"/>
          <w:szCs w:val="22"/>
        </w:rPr>
        <w:t>our mixed-effects psychometric model</w:t>
      </w:r>
      <w:r w:rsidRPr="000E1C44">
        <w:rPr>
          <w:rFonts w:ascii="Times New Roman" w:hAnsi="Times New Roman"/>
          <w:color w:val="00B050"/>
          <w:sz w:val="22"/>
          <w:szCs w:val="22"/>
        </w:rPr>
        <w:t xml:space="preserve"> to avoid the issues anticipated by the reviewer. In particular, </w:t>
      </w:r>
      <w:r w:rsidRPr="008F4424">
        <w:rPr>
          <w:rFonts w:ascii="Times New Roman" w:hAnsi="Times New Roman"/>
          <w:color w:val="00B050"/>
          <w:sz w:val="22"/>
          <w:szCs w:val="22"/>
          <w:u w:val="single"/>
        </w:rPr>
        <w:t>we are using a mixture model formulation, not the standard non-linear model formulation that readers of e.g., Wichman &amp; Hill or Prins would be familiar with</w:t>
      </w:r>
      <w:r w:rsidR="008F4424">
        <w:rPr>
          <w:rFonts w:ascii="Times New Roman" w:hAnsi="Times New Roman"/>
          <w:color w:val="00B050"/>
          <w:sz w:val="22"/>
          <w:szCs w:val="22"/>
        </w:rPr>
        <w:t>:</w:t>
      </w:r>
      <w:r w:rsidRPr="000E1C44">
        <w:rPr>
          <w:rFonts w:ascii="Times New Roman" w:hAnsi="Times New Roman"/>
          <w:color w:val="00B050"/>
          <w:sz w:val="22"/>
          <w:szCs w:val="22"/>
        </w:rPr>
        <w:t xml:space="preserve"> </w:t>
      </w:r>
    </w:p>
    <w:p w14:paraId="337FD51F" w14:textId="77777777" w:rsidR="008F4424" w:rsidRDefault="008F4424" w:rsidP="00423B7C">
      <w:pPr>
        <w:ind w:firstLine="0"/>
        <w:rPr>
          <w:rFonts w:ascii="Times New Roman" w:hAnsi="Times New Roman"/>
          <w:color w:val="00B050"/>
          <w:sz w:val="22"/>
          <w:szCs w:val="22"/>
        </w:rPr>
      </w:pPr>
    </w:p>
    <w:p w14:paraId="447D7043" w14:textId="1ADF72F1" w:rsidR="008F4424" w:rsidRDefault="008F4424" w:rsidP="00423B7C">
      <w:pPr>
        <w:ind w:firstLine="0"/>
        <w:rPr>
          <w:rFonts w:ascii="Times New Roman" w:hAnsi="Times New Roman"/>
          <w:color w:val="00B050"/>
          <w:sz w:val="22"/>
          <w:szCs w:val="22"/>
        </w:rPr>
      </w:pPr>
      <w:r>
        <w:rPr>
          <w:rFonts w:ascii="Times New Roman" w:hAnsi="Times New Roman"/>
          <w:color w:val="00B050"/>
          <w:sz w:val="22"/>
          <w:szCs w:val="22"/>
        </w:rPr>
        <w:t xml:space="preserve">lapse * </w:t>
      </w:r>
      <w:proofErr w:type="spellStart"/>
      <w:r>
        <w:rPr>
          <w:rFonts w:ascii="Times New Roman" w:hAnsi="Times New Roman"/>
          <w:color w:val="00B050"/>
          <w:sz w:val="22"/>
          <w:szCs w:val="22"/>
        </w:rPr>
        <w:t>response_bias</w:t>
      </w:r>
      <w:proofErr w:type="spellEnd"/>
      <w:r>
        <w:rPr>
          <w:rFonts w:ascii="Times New Roman" w:hAnsi="Times New Roman"/>
          <w:color w:val="00B050"/>
          <w:sz w:val="22"/>
          <w:szCs w:val="22"/>
        </w:rPr>
        <w:t xml:space="preserve"> + (1-lapse) * </w:t>
      </w:r>
      <w:proofErr w:type="spellStart"/>
      <w:r>
        <w:rPr>
          <w:rFonts w:ascii="Times New Roman" w:hAnsi="Times New Roman"/>
          <w:color w:val="00B050"/>
          <w:sz w:val="22"/>
          <w:szCs w:val="22"/>
        </w:rPr>
        <w:t>perceptual_model</w:t>
      </w:r>
      <w:proofErr w:type="spellEnd"/>
    </w:p>
    <w:p w14:paraId="4C1B86DB" w14:textId="77777777" w:rsidR="008F4424" w:rsidRDefault="008F4424" w:rsidP="00423B7C">
      <w:pPr>
        <w:ind w:firstLine="0"/>
        <w:rPr>
          <w:rFonts w:ascii="Times New Roman" w:hAnsi="Times New Roman"/>
          <w:color w:val="00B050"/>
          <w:sz w:val="22"/>
          <w:szCs w:val="22"/>
        </w:rPr>
      </w:pPr>
    </w:p>
    <w:p w14:paraId="4D82BA07" w14:textId="1B489F7F" w:rsidR="000E1C44" w:rsidRDefault="000E1C44" w:rsidP="00423B7C">
      <w:pPr>
        <w:ind w:firstLine="0"/>
        <w:rPr>
          <w:rFonts w:ascii="Times New Roman" w:hAnsi="Times New Roman"/>
          <w:color w:val="00B050"/>
          <w:sz w:val="22"/>
          <w:szCs w:val="22"/>
        </w:rPr>
      </w:pPr>
      <w:r w:rsidRPr="000E1C44">
        <w:rPr>
          <w:rFonts w:ascii="Times New Roman" w:hAnsi="Times New Roman"/>
          <w:color w:val="00B050"/>
          <w:sz w:val="22"/>
          <w:szCs w:val="22"/>
        </w:rPr>
        <w:t>This mixture formulation is computationally more stable (better convergence) and also more suitable for our purpose in terms of its parameterization. E.g., our lapse rate is indeed a lapse rate. The bias is modeled separately</w:t>
      </w:r>
      <w:r w:rsidR="008F4424">
        <w:rPr>
          <w:rFonts w:ascii="Times New Roman" w:hAnsi="Times New Roman"/>
          <w:color w:val="00B050"/>
          <w:sz w:val="22"/>
          <w:szCs w:val="22"/>
        </w:rPr>
        <w:t xml:space="preserve"> (well, for the main analyses, we set it to uniform, in line with what every other analysis in the field implicitly assumes; but we confirmed in additional analyses that this assumption was justified)</w:t>
      </w:r>
      <w:r w:rsidRPr="000E1C44">
        <w:rPr>
          <w:rFonts w:ascii="Times New Roman" w:hAnsi="Times New Roman"/>
          <w:color w:val="00B050"/>
          <w:sz w:val="22"/>
          <w:szCs w:val="22"/>
        </w:rPr>
        <w:t xml:space="preserve">. </w:t>
      </w:r>
    </w:p>
    <w:p w14:paraId="227B8001" w14:textId="77777777" w:rsidR="008F4424" w:rsidRDefault="008F4424" w:rsidP="00423B7C">
      <w:pPr>
        <w:ind w:firstLine="0"/>
        <w:rPr>
          <w:rFonts w:ascii="Times New Roman" w:hAnsi="Times New Roman"/>
          <w:color w:val="00B050"/>
          <w:sz w:val="22"/>
          <w:szCs w:val="22"/>
        </w:rPr>
      </w:pPr>
    </w:p>
    <w:p w14:paraId="178DFE64" w14:textId="210568A4" w:rsidR="008F4424" w:rsidRPr="000E1C44" w:rsidRDefault="008F4424" w:rsidP="00423B7C">
      <w:pPr>
        <w:ind w:firstLine="0"/>
        <w:rPr>
          <w:rFonts w:ascii="Times New Roman" w:hAnsi="Times New Roman"/>
          <w:color w:val="00B050"/>
          <w:sz w:val="22"/>
          <w:szCs w:val="22"/>
        </w:rPr>
      </w:pPr>
      <w:r>
        <w:rPr>
          <w:rFonts w:ascii="Times New Roman" w:hAnsi="Times New Roman"/>
          <w:color w:val="00B050"/>
          <w:sz w:val="22"/>
          <w:szCs w:val="22"/>
        </w:rPr>
        <w:t>A</w:t>
      </w:r>
      <w:r w:rsidRPr="00C56C6B">
        <w:rPr>
          <w:rFonts w:ascii="Times New Roman" w:hAnsi="Times New Roman"/>
          <w:color w:val="00B050"/>
          <w:sz w:val="22"/>
          <w:szCs w:val="22"/>
        </w:rPr>
        <w:t xml:space="preserve">fter talking with our vision colleagues, we think that </w:t>
      </w:r>
      <w:r w:rsidRPr="008F4424">
        <w:rPr>
          <w:rFonts w:ascii="Times New Roman" w:hAnsi="Times New Roman"/>
          <w:color w:val="00B050"/>
          <w:sz w:val="22"/>
          <w:szCs w:val="22"/>
          <w:u w:val="single"/>
        </w:rPr>
        <w:t xml:space="preserve">our paper might well be </w:t>
      </w:r>
      <w:r>
        <w:rPr>
          <w:rFonts w:ascii="Times New Roman" w:hAnsi="Times New Roman"/>
          <w:color w:val="00B050"/>
          <w:sz w:val="22"/>
          <w:szCs w:val="22"/>
          <w:u w:val="single"/>
        </w:rPr>
        <w:t xml:space="preserve">one of </w:t>
      </w:r>
      <w:r w:rsidRPr="008F4424">
        <w:rPr>
          <w:rFonts w:ascii="Times New Roman" w:hAnsi="Times New Roman"/>
          <w:color w:val="00B050"/>
          <w:sz w:val="22"/>
          <w:szCs w:val="22"/>
          <w:u w:val="single"/>
        </w:rPr>
        <w:t>the first paper</w:t>
      </w:r>
      <w:r>
        <w:rPr>
          <w:rFonts w:ascii="Times New Roman" w:hAnsi="Times New Roman"/>
          <w:color w:val="00B050"/>
          <w:sz w:val="22"/>
          <w:szCs w:val="22"/>
          <w:u w:val="single"/>
        </w:rPr>
        <w:t>s</w:t>
      </w:r>
      <w:r w:rsidRPr="008F4424">
        <w:rPr>
          <w:rFonts w:ascii="Times New Roman" w:hAnsi="Times New Roman"/>
          <w:color w:val="00B050"/>
          <w:sz w:val="22"/>
          <w:szCs w:val="22"/>
          <w:u w:val="single"/>
        </w:rPr>
        <w:t xml:space="preserve"> that presents a single mixed-effects psychometric analysis </w:t>
      </w:r>
      <w:r>
        <w:rPr>
          <w:rFonts w:ascii="Times New Roman" w:hAnsi="Times New Roman"/>
          <w:color w:val="00B050"/>
          <w:sz w:val="22"/>
          <w:szCs w:val="22"/>
          <w:u w:val="single"/>
        </w:rPr>
        <w:t>across blocks and conditions</w:t>
      </w:r>
      <w:r w:rsidRPr="008F4424">
        <w:rPr>
          <w:rFonts w:ascii="Times New Roman" w:hAnsi="Times New Roman"/>
          <w:color w:val="00B050"/>
          <w:sz w:val="22"/>
          <w:szCs w:val="22"/>
          <w:u w:val="single"/>
        </w:rPr>
        <w:t xml:space="preserve"> </w:t>
      </w:r>
      <w:r w:rsidRPr="00C56C6B">
        <w:rPr>
          <w:rFonts w:ascii="Times New Roman" w:hAnsi="Times New Roman"/>
          <w:color w:val="00B050"/>
          <w:sz w:val="22"/>
          <w:szCs w:val="22"/>
        </w:rPr>
        <w:t xml:space="preserve">(e.g., </w:t>
      </w:r>
      <w:proofErr w:type="spellStart"/>
      <w:r w:rsidRPr="00C56C6B">
        <w:rPr>
          <w:rFonts w:ascii="Times New Roman" w:hAnsi="Times New Roman"/>
          <w:color w:val="00B050"/>
          <w:sz w:val="22"/>
          <w:szCs w:val="22"/>
        </w:rPr>
        <w:t>psignifit</w:t>
      </w:r>
      <w:proofErr w:type="spellEnd"/>
      <w:r w:rsidRPr="00C56C6B">
        <w:rPr>
          <w:rFonts w:ascii="Times New Roman" w:hAnsi="Times New Roman"/>
          <w:color w:val="00B050"/>
          <w:sz w:val="22"/>
          <w:szCs w:val="22"/>
        </w:rPr>
        <w:t xml:space="preserve"> and similar </w:t>
      </w:r>
      <w:proofErr w:type="spellStart"/>
      <w:r w:rsidRPr="00C56C6B">
        <w:rPr>
          <w:rFonts w:ascii="Times New Roman" w:hAnsi="Times New Roman"/>
          <w:color w:val="00B050"/>
          <w:sz w:val="22"/>
          <w:szCs w:val="22"/>
        </w:rPr>
        <w:t>matlab</w:t>
      </w:r>
      <w:proofErr w:type="spellEnd"/>
      <w:r w:rsidRPr="00C56C6B">
        <w:rPr>
          <w:rFonts w:ascii="Times New Roman" w:hAnsi="Times New Roman"/>
          <w:color w:val="00B050"/>
          <w:sz w:val="22"/>
          <w:szCs w:val="22"/>
        </w:rPr>
        <w:t xml:space="preserve"> packages used in vision research do not offer the functionality we present). </w:t>
      </w:r>
      <w:r>
        <w:rPr>
          <w:rFonts w:ascii="Times New Roman" w:hAnsi="Times New Roman"/>
          <w:color w:val="00B050"/>
          <w:sz w:val="22"/>
          <w:szCs w:val="22"/>
        </w:rPr>
        <w:t xml:space="preserve">If the reviewer thinks this deserves highlighting, we can do so. </w:t>
      </w:r>
    </w:p>
    <w:p w14:paraId="4A34B8FC" w14:textId="77777777" w:rsidR="00423B7C" w:rsidRPr="00423B7C" w:rsidRDefault="00423B7C" w:rsidP="00423B7C">
      <w:pPr>
        <w:ind w:firstLine="0"/>
        <w:rPr>
          <w:rFonts w:ascii="Times New Roman" w:hAnsi="Times New Roman"/>
          <w:sz w:val="22"/>
          <w:szCs w:val="22"/>
        </w:rPr>
      </w:pPr>
    </w:p>
    <w:p w14:paraId="63A986B1"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Bayesian rather than frequentist analyses are quite appropriate, but still not widespread in the field. It might be helpful to remind the reader the typical ranges of bayes factor and how to interpret them.</w:t>
      </w:r>
    </w:p>
    <w:p w14:paraId="33CB722E" w14:textId="77777777" w:rsidR="00A87353" w:rsidRDefault="00A87353" w:rsidP="00423B7C">
      <w:pPr>
        <w:ind w:firstLine="0"/>
        <w:rPr>
          <w:rFonts w:ascii="Times New Roman" w:hAnsi="Times New Roman"/>
          <w:sz w:val="22"/>
          <w:szCs w:val="22"/>
        </w:rPr>
      </w:pPr>
    </w:p>
    <w:p w14:paraId="4A296940" w14:textId="259624F3"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t>Great suggestio</w:t>
      </w:r>
      <w:commentRangeStart w:id="52"/>
      <w:r w:rsidRPr="00A87353">
        <w:rPr>
          <w:rFonts w:ascii="Times New Roman" w:hAnsi="Times New Roman"/>
          <w:color w:val="00B050"/>
          <w:sz w:val="22"/>
          <w:szCs w:val="22"/>
        </w:rPr>
        <w:t>n. We now do so at the start of the results section.</w:t>
      </w:r>
      <w:commentRangeEnd w:id="52"/>
      <w:r w:rsidR="00E90FB5">
        <w:rPr>
          <w:rStyle w:val="CommentReference"/>
        </w:rPr>
        <w:commentReference w:id="52"/>
      </w:r>
    </w:p>
    <w:p w14:paraId="79A12AC2" w14:textId="77777777" w:rsidR="00423B7C" w:rsidRPr="00423B7C" w:rsidRDefault="00423B7C" w:rsidP="00423B7C">
      <w:pPr>
        <w:ind w:firstLine="0"/>
        <w:rPr>
          <w:rFonts w:ascii="Times New Roman" w:hAnsi="Times New Roman"/>
          <w:sz w:val="22"/>
          <w:szCs w:val="22"/>
        </w:rPr>
      </w:pPr>
    </w:p>
    <w:p w14:paraId="753AB212" w14:textId="77777777" w:rsidR="00A87353"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no ground truth). </w:t>
      </w:r>
    </w:p>
    <w:p w14:paraId="73610FD7" w14:textId="77777777" w:rsidR="00A87353" w:rsidRDefault="00A87353" w:rsidP="00423B7C">
      <w:pPr>
        <w:ind w:firstLine="0"/>
        <w:rPr>
          <w:rFonts w:ascii="Times New Roman" w:hAnsi="Times New Roman"/>
          <w:sz w:val="22"/>
          <w:szCs w:val="22"/>
        </w:rPr>
      </w:pPr>
    </w:p>
    <w:p w14:paraId="47D612D1" w14:textId="67E2E17B"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rPr>
        <w:lastRenderedPageBreak/>
        <w:t>The idealized learner is shown both in the PSE figure</w:t>
      </w:r>
      <w:r>
        <w:rPr>
          <w:rFonts w:ascii="Times New Roman" w:hAnsi="Times New Roman"/>
          <w:color w:val="00B050"/>
          <w:sz w:val="22"/>
          <w:szCs w:val="22"/>
        </w:rPr>
        <w:t xml:space="preserve"> (Figure 6c)</w:t>
      </w:r>
      <w:r w:rsidRPr="00A87353">
        <w:rPr>
          <w:rFonts w:ascii="Times New Roman" w:hAnsi="Times New Roman"/>
          <w:color w:val="00B050"/>
          <w:sz w:val="22"/>
          <w:szCs w:val="22"/>
        </w:rPr>
        <w:t xml:space="preserve"> </w:t>
      </w:r>
      <w:r w:rsidRPr="00A87353">
        <w:rPr>
          <w:rFonts w:ascii="Times New Roman" w:hAnsi="Times New Roman"/>
          <w:i/>
          <w:iCs/>
          <w:color w:val="00B050"/>
          <w:sz w:val="22"/>
          <w:szCs w:val="22"/>
        </w:rPr>
        <w:t>and</w:t>
      </w:r>
      <w:r w:rsidRPr="00A87353">
        <w:rPr>
          <w:rFonts w:ascii="Times New Roman" w:hAnsi="Times New Roman"/>
          <w:color w:val="00B050"/>
          <w:sz w:val="22"/>
          <w:szCs w:val="22"/>
        </w:rPr>
        <w:t xml:space="preserve"> in the </w:t>
      </w:r>
      <w:r>
        <w:rPr>
          <w:rFonts w:ascii="Times New Roman" w:hAnsi="Times New Roman"/>
          <w:color w:val="00B050"/>
          <w:sz w:val="22"/>
          <w:szCs w:val="22"/>
        </w:rPr>
        <w:t>“accuracy”</w:t>
      </w:r>
      <w:r w:rsidRPr="00A87353">
        <w:rPr>
          <w:rFonts w:ascii="Times New Roman" w:hAnsi="Times New Roman"/>
          <w:color w:val="00B050"/>
          <w:sz w:val="22"/>
          <w:szCs w:val="22"/>
        </w:rPr>
        <w:t xml:space="preserve"> figure. </w:t>
      </w:r>
      <w:r>
        <w:rPr>
          <w:rFonts w:ascii="Times New Roman" w:hAnsi="Times New Roman"/>
          <w:color w:val="00B050"/>
          <w:sz w:val="22"/>
          <w:szCs w:val="22"/>
        </w:rPr>
        <w:t xml:space="preserve">This is stated both in the text and in the captions of the respective figures. </w:t>
      </w:r>
      <w:r w:rsidRPr="00A87353">
        <w:rPr>
          <w:rFonts w:ascii="Times New Roman" w:hAnsi="Times New Roman"/>
          <w:color w:val="00B050"/>
          <w:sz w:val="22"/>
          <w:szCs w:val="22"/>
          <w:u w:val="single"/>
        </w:rPr>
        <w:t>We have revised the figures to make this even clearer.</w:t>
      </w:r>
    </w:p>
    <w:p w14:paraId="1D10160F" w14:textId="77777777" w:rsidR="00A87353" w:rsidRDefault="00A87353" w:rsidP="00423B7C">
      <w:pPr>
        <w:ind w:firstLine="0"/>
        <w:rPr>
          <w:rFonts w:ascii="Times New Roman" w:hAnsi="Times New Roman"/>
          <w:sz w:val="22"/>
          <w:szCs w:val="22"/>
        </w:rPr>
      </w:pPr>
    </w:p>
    <w:p w14:paraId="36F25B59" w14:textId="6DA99042" w:rsidR="00423B7C" w:rsidRDefault="00423B7C" w:rsidP="00423B7C">
      <w:pPr>
        <w:ind w:firstLine="0"/>
        <w:rPr>
          <w:rFonts w:ascii="Times New Roman" w:hAnsi="Times New Roman"/>
          <w:sz w:val="22"/>
          <w:szCs w:val="22"/>
        </w:rPr>
      </w:pPr>
      <w:r w:rsidRPr="00423B7C">
        <w:rPr>
          <w:rFonts w:ascii="Times New Roman" w:hAnsi="Times New Roman"/>
          <w:sz w:val="22"/>
          <w:szCs w:val="22"/>
        </w:rPr>
        <w:t>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378E59FF" w14:textId="77777777" w:rsidR="00A87353" w:rsidRDefault="00A87353" w:rsidP="00423B7C">
      <w:pPr>
        <w:ind w:firstLine="0"/>
        <w:rPr>
          <w:rFonts w:ascii="Times New Roman" w:hAnsi="Times New Roman"/>
          <w:sz w:val="22"/>
          <w:szCs w:val="22"/>
        </w:rPr>
      </w:pPr>
    </w:p>
    <w:p w14:paraId="2BFB2839" w14:textId="3EA3892C" w:rsidR="00A87353" w:rsidRPr="00A87353" w:rsidRDefault="00A87353" w:rsidP="00423B7C">
      <w:pPr>
        <w:ind w:firstLine="0"/>
        <w:rPr>
          <w:rFonts w:ascii="Times New Roman" w:hAnsi="Times New Roman"/>
          <w:color w:val="00B050"/>
          <w:sz w:val="22"/>
          <w:szCs w:val="22"/>
        </w:rPr>
      </w:pPr>
      <w:r w:rsidRPr="00A87353">
        <w:rPr>
          <w:rFonts w:ascii="Times New Roman" w:hAnsi="Times New Roman"/>
          <w:color w:val="00B050"/>
          <w:sz w:val="22"/>
          <w:szCs w:val="22"/>
          <w:u w:val="single"/>
        </w:rPr>
        <w:t>Following the reviewer’s advice, we have moved Figure 8 (and the surrounding text) to much earlier in the paper</w:t>
      </w:r>
      <w:r w:rsidRPr="00A87353">
        <w:rPr>
          <w:rFonts w:ascii="Times New Roman" w:hAnsi="Times New Roman"/>
          <w:color w:val="00B050"/>
          <w:sz w:val="22"/>
          <w:szCs w:val="22"/>
        </w:rPr>
        <w:t>. We note that it cannot be meaningfully compared against the ideal observer model. Only the ideal adaptor is a learning model, whereas the ideal observer models simply describe what an observer should do that has full access to the exposure distributions.</w:t>
      </w:r>
    </w:p>
    <w:p w14:paraId="0AA73D60" w14:textId="77777777" w:rsidR="00423B7C" w:rsidRPr="00423B7C" w:rsidRDefault="00423B7C" w:rsidP="00423B7C">
      <w:pPr>
        <w:ind w:firstLine="0"/>
        <w:rPr>
          <w:rFonts w:ascii="Times New Roman" w:hAnsi="Times New Roman"/>
          <w:sz w:val="22"/>
          <w:szCs w:val="22"/>
        </w:rPr>
      </w:pPr>
    </w:p>
    <w:p w14:paraId="4CEA4FC2"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criticize the use of synthetic speech in multiple places, but I'm not sure </w:t>
      </w:r>
      <w:proofErr w:type="spellStart"/>
      <w:r w:rsidRPr="00423B7C">
        <w:rPr>
          <w:rFonts w:ascii="Times New Roman" w:hAnsi="Times New Roman"/>
          <w:sz w:val="22"/>
          <w:szCs w:val="22"/>
        </w:rPr>
        <w:t>its</w:t>
      </w:r>
      <w:proofErr w:type="spellEnd"/>
      <w:r w:rsidRPr="00423B7C">
        <w:rPr>
          <w:rFonts w:ascii="Times New Roman" w:hAnsi="Times New Roman"/>
          <w:sz w:val="22"/>
          <w:szCs w:val="22"/>
        </w:rPr>
        <w:t xml:space="preserve">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w:t>
      </w:r>
      <w:proofErr w:type="spellStart"/>
      <w:r w:rsidRPr="00423B7C">
        <w:rPr>
          <w:rFonts w:ascii="Times New Roman" w:hAnsi="Times New Roman"/>
          <w:sz w:val="22"/>
          <w:szCs w:val="22"/>
        </w:rPr>
        <w:t>I'n</w:t>
      </w:r>
      <w:proofErr w:type="spellEnd"/>
      <w:r w:rsidRPr="00423B7C">
        <w:rPr>
          <w:rFonts w:ascii="Times New Roman" w:hAnsi="Times New Roman"/>
          <w:sz w:val="22"/>
          <w:szCs w:val="22"/>
        </w:rPr>
        <w:t xml:space="preserve"> not sure sounding robotic is one of them. I could be wrong - -I've read most of these papers, and didn't really keep a catalog of stimulus construction types - but I'd be careful with this assertion.</w:t>
      </w:r>
    </w:p>
    <w:p w14:paraId="075FCA1F" w14:textId="77777777" w:rsidR="00E90FB5" w:rsidRDefault="00E90FB5" w:rsidP="00423B7C">
      <w:pPr>
        <w:ind w:firstLine="0"/>
        <w:rPr>
          <w:rFonts w:ascii="Times New Roman" w:hAnsi="Times New Roman"/>
          <w:sz w:val="22"/>
          <w:szCs w:val="22"/>
        </w:rPr>
      </w:pPr>
    </w:p>
    <w:p w14:paraId="3CA9CD26" w14:textId="22CDFED0" w:rsidR="00E90FB5" w:rsidRPr="006A6E9A" w:rsidRDefault="00E90FB5" w:rsidP="00423B7C">
      <w:pPr>
        <w:ind w:firstLine="0"/>
        <w:rPr>
          <w:rFonts w:ascii="Times New Roman" w:hAnsi="Times New Roman"/>
          <w:color w:val="00B050"/>
          <w:sz w:val="22"/>
          <w:szCs w:val="22"/>
          <w:u w:val="single"/>
        </w:rPr>
      </w:pPr>
      <w:r w:rsidRPr="00E90FB5">
        <w:rPr>
          <w:rFonts w:ascii="Times New Roman" w:hAnsi="Times New Roman"/>
          <w:color w:val="00B050"/>
          <w:sz w:val="22"/>
          <w:szCs w:val="22"/>
        </w:rPr>
        <w:t xml:space="preserve">The reviewer is correct that there are more recent distributional learning studies that have used less robotic sounding stimuli. We were referring to specifically distributional learning studies on VOT, of which only Theodore and Monto used more naturalistic stimuli. But </w:t>
      </w:r>
      <w:r w:rsidRPr="006A6E9A">
        <w:rPr>
          <w:rFonts w:ascii="Times New Roman" w:hAnsi="Times New Roman"/>
          <w:color w:val="00B050"/>
          <w:sz w:val="22"/>
          <w:szCs w:val="22"/>
          <w:u w:val="single"/>
        </w:rPr>
        <w:t xml:space="preserve">we have removed this sentence from the Method section. </w:t>
      </w:r>
    </w:p>
    <w:p w14:paraId="5402B50B" w14:textId="77777777" w:rsidR="00423B7C" w:rsidRPr="00423B7C" w:rsidRDefault="00423B7C" w:rsidP="00423B7C">
      <w:pPr>
        <w:ind w:firstLine="0"/>
        <w:rPr>
          <w:rFonts w:ascii="Times New Roman" w:hAnsi="Times New Roman"/>
          <w:sz w:val="22"/>
          <w:szCs w:val="22"/>
        </w:rPr>
      </w:pPr>
    </w:p>
    <w:p w14:paraId="06E85299"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The authors use the term PSE (point of subjective equality) as the key DV in a lot of analyses. That seems like the right one, but why use that term? It's a fine term, and it comes out of the psychometrics literature, but everyone in speech would call it the category boundary? Why make your audience learn a new term? I don't see the point and it's a bit off putting (or even haughty).</w:t>
      </w:r>
    </w:p>
    <w:p w14:paraId="6624FCC2" w14:textId="77777777" w:rsidR="0089737F" w:rsidRDefault="0089737F" w:rsidP="00423B7C">
      <w:pPr>
        <w:ind w:firstLine="0"/>
        <w:rPr>
          <w:rFonts w:ascii="Times New Roman" w:hAnsi="Times New Roman"/>
          <w:sz w:val="22"/>
          <w:szCs w:val="22"/>
        </w:rPr>
      </w:pPr>
    </w:p>
    <w:p w14:paraId="4124FA96" w14:textId="1E0F1ACD" w:rsidR="00F543CC" w:rsidRPr="00F543CC" w:rsidRDefault="00D03AF2" w:rsidP="00423B7C">
      <w:pPr>
        <w:ind w:firstLine="0"/>
        <w:rPr>
          <w:rFonts w:ascii="Times New Roman" w:hAnsi="Times New Roman"/>
          <w:color w:val="00B050"/>
          <w:sz w:val="22"/>
          <w:szCs w:val="22"/>
        </w:rPr>
      </w:pPr>
      <w:r>
        <w:rPr>
          <w:rFonts w:ascii="Times New Roman" w:hAnsi="Times New Roman"/>
          <w:color w:val="00B050"/>
          <w:sz w:val="22"/>
          <w:szCs w:val="22"/>
          <w:u w:val="single"/>
        </w:rPr>
        <w:t>The caption of Figure 1 now states that the PSE is “aka category boundary”. Different readers of Cognition will expect different terminology.</w:t>
      </w:r>
      <w:r w:rsidRPr="00D03AF2">
        <w:rPr>
          <w:rFonts w:ascii="Times New Roman" w:hAnsi="Times New Roman"/>
          <w:color w:val="00B050"/>
          <w:sz w:val="22"/>
          <w:szCs w:val="22"/>
        </w:rPr>
        <w:t xml:space="preserve"> </w:t>
      </w:r>
      <w:r w:rsidR="0089737F" w:rsidRPr="00F543CC">
        <w:rPr>
          <w:rFonts w:ascii="Times New Roman" w:hAnsi="Times New Roman"/>
          <w:color w:val="00B050"/>
          <w:sz w:val="22"/>
          <w:szCs w:val="22"/>
        </w:rPr>
        <w:t xml:space="preserve">We </w:t>
      </w:r>
      <w:r w:rsidR="00F543CC" w:rsidRPr="00F543CC">
        <w:rPr>
          <w:rFonts w:ascii="Times New Roman" w:hAnsi="Times New Roman"/>
          <w:color w:val="00B050"/>
          <w:sz w:val="22"/>
          <w:szCs w:val="22"/>
        </w:rPr>
        <w:t>were</w:t>
      </w:r>
      <w:r w:rsidR="0089737F" w:rsidRPr="00F543CC">
        <w:rPr>
          <w:rFonts w:ascii="Times New Roman" w:hAnsi="Times New Roman"/>
          <w:color w:val="00B050"/>
          <w:sz w:val="22"/>
          <w:szCs w:val="22"/>
        </w:rPr>
        <w:t xml:space="preserve"> trying to avoid the use of category boundary because </w:t>
      </w:r>
      <w:r>
        <w:rPr>
          <w:rFonts w:ascii="Times New Roman" w:hAnsi="Times New Roman"/>
          <w:color w:val="00B050"/>
          <w:sz w:val="22"/>
          <w:szCs w:val="22"/>
        </w:rPr>
        <w:t xml:space="preserve">it can be </w:t>
      </w:r>
      <w:r w:rsidR="0089737F" w:rsidRPr="00F543CC">
        <w:rPr>
          <w:rFonts w:ascii="Times New Roman" w:hAnsi="Times New Roman"/>
          <w:color w:val="00B050"/>
          <w:sz w:val="22"/>
          <w:szCs w:val="22"/>
        </w:rPr>
        <w:t xml:space="preserve">a </w:t>
      </w:r>
      <w:r w:rsidR="00F543CC" w:rsidRPr="00F543CC">
        <w:rPr>
          <w:rFonts w:ascii="Times New Roman" w:hAnsi="Times New Roman"/>
          <w:color w:val="00B050"/>
          <w:sz w:val="22"/>
          <w:szCs w:val="22"/>
        </w:rPr>
        <w:t>problematic term</w:t>
      </w:r>
      <w:r>
        <w:rPr>
          <w:rFonts w:ascii="Times New Roman" w:hAnsi="Times New Roman"/>
          <w:color w:val="00B050"/>
          <w:sz w:val="22"/>
          <w:szCs w:val="22"/>
        </w:rPr>
        <w:t xml:space="preserve">. To some researcher, the term “category boundary” refers to a boundary in the phonetic space determined solely by the cue distributions of each category. The PSE, however, is a function of both those distribution (the likelihood in Bayesian terms) and the context (the prior in Bayesian terms). </w:t>
      </w:r>
    </w:p>
    <w:p w14:paraId="2CC24AE8" w14:textId="77777777" w:rsidR="00F543CC" w:rsidRPr="00F543CC" w:rsidRDefault="00F543CC" w:rsidP="00423B7C">
      <w:pPr>
        <w:ind w:firstLine="0"/>
        <w:rPr>
          <w:rFonts w:ascii="Times New Roman" w:hAnsi="Times New Roman"/>
          <w:color w:val="00B050"/>
          <w:sz w:val="22"/>
          <w:szCs w:val="22"/>
        </w:rPr>
      </w:pPr>
    </w:p>
    <w:p w14:paraId="3B3481C6" w14:textId="02C97103" w:rsidR="0089737F" w:rsidRPr="00F543CC" w:rsidRDefault="00F543CC" w:rsidP="00423B7C">
      <w:pPr>
        <w:ind w:firstLine="0"/>
        <w:rPr>
          <w:rFonts w:ascii="Times New Roman" w:hAnsi="Times New Roman"/>
          <w:color w:val="00B050"/>
          <w:sz w:val="22"/>
          <w:szCs w:val="22"/>
          <w:u w:val="single"/>
        </w:rPr>
      </w:pPr>
      <w:r w:rsidRPr="00F543CC">
        <w:rPr>
          <w:rFonts w:ascii="Times New Roman" w:hAnsi="Times New Roman"/>
          <w:color w:val="00B050"/>
          <w:sz w:val="22"/>
          <w:szCs w:val="22"/>
        </w:rPr>
        <w:t xml:space="preserve">Specifically, we imagine that the common use of the term category boundary is part of the reason why </w:t>
      </w:r>
      <w:r w:rsidR="00D03AF2">
        <w:rPr>
          <w:rFonts w:ascii="Times New Roman" w:hAnsi="Times New Roman"/>
          <w:color w:val="00B050"/>
          <w:sz w:val="22"/>
          <w:szCs w:val="22"/>
        </w:rPr>
        <w:t>some</w:t>
      </w:r>
      <w:r w:rsidRPr="00F543CC">
        <w:rPr>
          <w:rFonts w:ascii="Times New Roman" w:hAnsi="Times New Roman"/>
          <w:color w:val="00B050"/>
          <w:sz w:val="22"/>
          <w:szCs w:val="22"/>
        </w:rPr>
        <w:t xml:space="preserve"> researchers seem to consider terms like “boundary shift” to be an </w:t>
      </w:r>
      <w:r w:rsidRPr="00F543CC">
        <w:rPr>
          <w:rFonts w:ascii="Times New Roman" w:hAnsi="Times New Roman"/>
          <w:i/>
          <w:iCs/>
          <w:color w:val="00B050"/>
          <w:sz w:val="22"/>
          <w:szCs w:val="22"/>
        </w:rPr>
        <w:t>explanation</w:t>
      </w:r>
      <w:r w:rsidRPr="00F543CC">
        <w:rPr>
          <w:rFonts w:ascii="Times New Roman" w:hAnsi="Times New Roman"/>
          <w:color w:val="00B050"/>
          <w:sz w:val="22"/>
          <w:szCs w:val="22"/>
        </w:rPr>
        <w:t xml:space="preserve"> rather than a </w:t>
      </w:r>
      <w:r w:rsidRPr="00F543CC">
        <w:rPr>
          <w:rFonts w:ascii="Times New Roman" w:hAnsi="Times New Roman"/>
          <w:i/>
          <w:iCs/>
          <w:color w:val="00B050"/>
          <w:sz w:val="22"/>
          <w:szCs w:val="22"/>
        </w:rPr>
        <w:t>description</w:t>
      </w:r>
      <w:r w:rsidRPr="00F543CC">
        <w:rPr>
          <w:rFonts w:ascii="Times New Roman" w:hAnsi="Times New Roman"/>
          <w:color w:val="00B050"/>
          <w:sz w:val="22"/>
          <w:szCs w:val="22"/>
        </w:rPr>
        <w:t xml:space="preserve"> of adaptation results (</w:t>
      </w:r>
      <w:r w:rsidR="00D03AF2">
        <w:rPr>
          <w:rFonts w:ascii="Times New Roman" w:hAnsi="Times New Roman"/>
          <w:color w:val="00B050"/>
          <w:sz w:val="22"/>
          <w:szCs w:val="22"/>
        </w:rPr>
        <w:t xml:space="preserve">to us, </w:t>
      </w:r>
      <w:r w:rsidRPr="00F543CC">
        <w:rPr>
          <w:rFonts w:ascii="Times New Roman" w:hAnsi="Times New Roman"/>
          <w:color w:val="00B050"/>
          <w:sz w:val="22"/>
          <w:szCs w:val="22"/>
        </w:rPr>
        <w:t xml:space="preserve">“PSE shift” </w:t>
      </w:r>
      <w:r w:rsidR="00D03AF2">
        <w:rPr>
          <w:rFonts w:ascii="Times New Roman" w:hAnsi="Times New Roman"/>
          <w:color w:val="00B050"/>
          <w:sz w:val="22"/>
          <w:szCs w:val="22"/>
        </w:rPr>
        <w:t>would seem to avoid this</w:t>
      </w:r>
      <w:r w:rsidRPr="00F543CC">
        <w:rPr>
          <w:rFonts w:ascii="Times New Roman" w:hAnsi="Times New Roman"/>
          <w:color w:val="00B050"/>
          <w:sz w:val="22"/>
          <w:szCs w:val="22"/>
        </w:rPr>
        <w:t xml:space="preserve"> </w:t>
      </w:r>
      <w:r w:rsidR="00D03AF2">
        <w:rPr>
          <w:rFonts w:ascii="Times New Roman" w:hAnsi="Times New Roman"/>
          <w:color w:val="00B050"/>
          <w:sz w:val="22"/>
          <w:szCs w:val="22"/>
        </w:rPr>
        <w:t>misinterpretation, as it unambiguously refers to the categorization behavior</w:t>
      </w:r>
      <w:r w:rsidRPr="00F543CC">
        <w:rPr>
          <w:rFonts w:ascii="Times New Roman" w:hAnsi="Times New Roman"/>
          <w:color w:val="00B050"/>
          <w:sz w:val="22"/>
          <w:szCs w:val="22"/>
        </w:rPr>
        <w:t xml:space="preserve">). We are trying to avoid this type of language (which perhaps </w:t>
      </w:r>
      <w:r w:rsidRPr="00F543CC">
        <w:rPr>
          <w:rFonts w:ascii="Times New Roman" w:hAnsi="Times New Roman"/>
          <w:i/>
          <w:iCs/>
          <w:color w:val="00B050"/>
          <w:sz w:val="22"/>
          <w:szCs w:val="22"/>
        </w:rPr>
        <w:t>is</w:t>
      </w:r>
      <w:r w:rsidRPr="00F543CC">
        <w:rPr>
          <w:rFonts w:ascii="Times New Roman" w:hAnsi="Times New Roman"/>
          <w:color w:val="00B050"/>
          <w:sz w:val="22"/>
          <w:szCs w:val="22"/>
        </w:rPr>
        <w:t xml:space="preserve"> haughty …), and we are also trying to make our findings accessible to non-speech researchers (which hopefully isn’t haughty). </w:t>
      </w:r>
      <w:r w:rsidRPr="00F543CC">
        <w:rPr>
          <w:rFonts w:ascii="Times New Roman" w:hAnsi="Times New Roman"/>
          <w:color w:val="00B050"/>
          <w:sz w:val="22"/>
          <w:szCs w:val="22"/>
          <w:u w:val="single"/>
        </w:rPr>
        <w:t xml:space="preserve">If the reviewer thinks our concerns are unfounded and the use of the term PSE makes things unnecessarily difficult for speech perception researchers, we will </w:t>
      </w:r>
      <w:r w:rsidR="00D03AF2">
        <w:rPr>
          <w:rFonts w:ascii="Times New Roman" w:hAnsi="Times New Roman"/>
          <w:color w:val="00B050"/>
          <w:sz w:val="22"/>
          <w:szCs w:val="22"/>
          <w:u w:val="single"/>
        </w:rPr>
        <w:t>remove it from the paper</w:t>
      </w:r>
      <w:r w:rsidR="00BF7A74">
        <w:rPr>
          <w:rFonts w:ascii="Times New Roman" w:hAnsi="Times New Roman"/>
          <w:color w:val="00B050"/>
          <w:sz w:val="22"/>
          <w:szCs w:val="22"/>
          <w:u w:val="single"/>
        </w:rPr>
        <w:t xml:space="preserve"> (neither of the other two readers took issue with it)</w:t>
      </w:r>
      <w:r w:rsidRPr="00F543CC">
        <w:rPr>
          <w:rFonts w:ascii="Times New Roman" w:hAnsi="Times New Roman"/>
          <w:color w:val="00B050"/>
          <w:sz w:val="22"/>
          <w:szCs w:val="22"/>
          <w:u w:val="single"/>
        </w:rPr>
        <w:t>.</w:t>
      </w:r>
    </w:p>
    <w:p w14:paraId="19B564C4" w14:textId="77777777" w:rsidR="00423B7C" w:rsidRPr="00423B7C" w:rsidRDefault="00423B7C" w:rsidP="00423B7C">
      <w:pPr>
        <w:ind w:firstLine="0"/>
        <w:rPr>
          <w:rFonts w:ascii="Times New Roman" w:hAnsi="Times New Roman"/>
          <w:sz w:val="22"/>
          <w:szCs w:val="22"/>
        </w:rPr>
      </w:pPr>
    </w:p>
    <w:p w14:paraId="5EE77AF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I really like the ideal adaptor models but I found it very hard to understand how it is different than the various other ideal Bayesian models that were presented earlier. It would help the reader to have a more explicit compare and contrast - maybe even a diagram.</w:t>
      </w:r>
    </w:p>
    <w:p w14:paraId="49F05B53" w14:textId="77777777" w:rsidR="00400B07" w:rsidRDefault="00400B07" w:rsidP="00423B7C">
      <w:pPr>
        <w:ind w:firstLine="0"/>
        <w:rPr>
          <w:rFonts w:ascii="Times New Roman" w:hAnsi="Times New Roman"/>
          <w:sz w:val="22"/>
          <w:szCs w:val="22"/>
        </w:rPr>
      </w:pPr>
    </w:p>
    <w:p w14:paraId="18B1CA5F" w14:textId="7CF13899" w:rsidR="00400B07" w:rsidRPr="00400B07" w:rsidRDefault="00400B07" w:rsidP="00423B7C">
      <w:pPr>
        <w:ind w:firstLine="0"/>
        <w:rPr>
          <w:rFonts w:ascii="Times New Roman" w:hAnsi="Times New Roman"/>
          <w:color w:val="00B050"/>
          <w:sz w:val="22"/>
          <w:szCs w:val="22"/>
        </w:rPr>
      </w:pPr>
      <w:commentRangeStart w:id="53"/>
      <w:r w:rsidRPr="00400B07">
        <w:rPr>
          <w:rFonts w:ascii="Times New Roman" w:hAnsi="Times New Roman"/>
          <w:color w:val="00B050"/>
          <w:sz w:val="22"/>
          <w:szCs w:val="22"/>
        </w:rPr>
        <w:t xml:space="preserve">We now introduce this model in more detail in an earlier section. There, we also clarify how it differs from the ideal observers (which are </w:t>
      </w:r>
      <w:r w:rsidRPr="00400B07">
        <w:rPr>
          <w:rFonts w:ascii="Times New Roman" w:hAnsi="Times New Roman"/>
          <w:i/>
          <w:iCs/>
          <w:color w:val="00B050"/>
          <w:sz w:val="22"/>
          <w:szCs w:val="22"/>
        </w:rPr>
        <w:t>not</w:t>
      </w:r>
      <w:r w:rsidRPr="00400B07">
        <w:rPr>
          <w:rFonts w:ascii="Times New Roman" w:hAnsi="Times New Roman"/>
          <w:color w:val="00B050"/>
          <w:sz w:val="22"/>
          <w:szCs w:val="22"/>
        </w:rPr>
        <w:t xml:space="preserve"> learning models).</w:t>
      </w:r>
      <w:commentRangeEnd w:id="53"/>
      <w:r>
        <w:rPr>
          <w:rStyle w:val="CommentReference"/>
        </w:rPr>
        <w:commentReference w:id="53"/>
      </w:r>
    </w:p>
    <w:p w14:paraId="7165EFD5" w14:textId="77777777" w:rsidR="00423B7C" w:rsidRPr="00423B7C" w:rsidRDefault="00423B7C" w:rsidP="00423B7C">
      <w:pPr>
        <w:ind w:firstLine="0"/>
        <w:rPr>
          <w:rFonts w:ascii="Times New Roman" w:hAnsi="Times New Roman"/>
          <w:sz w:val="22"/>
          <w:szCs w:val="22"/>
        </w:rPr>
      </w:pPr>
    </w:p>
    <w:p w14:paraId="6EAEB9DC"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Section 4.3.3 seems to come too late. It might be more effective to present that before the ideal adaptor model. That is, put the concerns with premature convergence to rest before you present an explanatory model.</w:t>
      </w:r>
    </w:p>
    <w:p w14:paraId="4B92E890" w14:textId="77777777" w:rsidR="00400B07" w:rsidRDefault="00400B07" w:rsidP="00423B7C">
      <w:pPr>
        <w:ind w:firstLine="0"/>
        <w:rPr>
          <w:rFonts w:ascii="Times New Roman" w:hAnsi="Times New Roman"/>
          <w:sz w:val="22"/>
          <w:szCs w:val="22"/>
        </w:rPr>
      </w:pPr>
    </w:p>
    <w:p w14:paraId="79D8C1AF" w14:textId="76AAEA59" w:rsidR="00400B07" w:rsidRPr="00400B07" w:rsidRDefault="00400B07" w:rsidP="00423B7C">
      <w:pPr>
        <w:ind w:firstLine="0"/>
        <w:rPr>
          <w:rFonts w:ascii="Times New Roman" w:hAnsi="Times New Roman"/>
          <w:color w:val="00B050"/>
          <w:sz w:val="22"/>
          <w:szCs w:val="22"/>
        </w:rPr>
      </w:pPr>
      <w:r w:rsidRPr="00400B07">
        <w:rPr>
          <w:rFonts w:ascii="Times New Roman" w:hAnsi="Times New Roman"/>
          <w:color w:val="00B050"/>
          <w:sz w:val="22"/>
          <w:szCs w:val="22"/>
        </w:rPr>
        <w:t>This whole section has changed</w:t>
      </w:r>
      <w:r>
        <w:rPr>
          <w:rFonts w:ascii="Times New Roman" w:hAnsi="Times New Roman"/>
          <w:color w:val="00B050"/>
          <w:sz w:val="22"/>
          <w:szCs w:val="22"/>
        </w:rPr>
        <w:t xml:space="preserve"> because we moved the ideal adaptor to a much earlier point in the paper</w:t>
      </w:r>
      <w:r w:rsidRPr="00400B07">
        <w:rPr>
          <w:rFonts w:ascii="Times New Roman" w:hAnsi="Times New Roman"/>
          <w:color w:val="00B050"/>
          <w:sz w:val="22"/>
          <w:szCs w:val="22"/>
        </w:rPr>
        <w:t>.</w:t>
      </w:r>
    </w:p>
    <w:p w14:paraId="401D13F3" w14:textId="77777777" w:rsidR="00423B7C" w:rsidRPr="00423B7C" w:rsidRDefault="00423B7C" w:rsidP="00423B7C">
      <w:pPr>
        <w:ind w:firstLine="0"/>
        <w:rPr>
          <w:rFonts w:ascii="Times New Roman" w:hAnsi="Times New Roman"/>
          <w:sz w:val="22"/>
          <w:szCs w:val="22"/>
        </w:rPr>
      </w:pPr>
    </w:p>
    <w:p w14:paraId="369321D3"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275FA13B" w14:textId="77777777" w:rsidR="00860A5A" w:rsidRDefault="00860A5A" w:rsidP="00423B7C">
      <w:pPr>
        <w:ind w:firstLine="0"/>
        <w:rPr>
          <w:rFonts w:ascii="Times New Roman" w:hAnsi="Times New Roman"/>
          <w:sz w:val="22"/>
          <w:szCs w:val="22"/>
        </w:rPr>
      </w:pPr>
    </w:p>
    <w:p w14:paraId="2F9F5F43" w14:textId="4A15ABAA" w:rsidR="00860A5A" w:rsidRDefault="00860A5A" w:rsidP="00423B7C">
      <w:pPr>
        <w:ind w:firstLine="0"/>
        <w:rPr>
          <w:rFonts w:ascii="Times New Roman" w:hAnsi="Times New Roman"/>
          <w:color w:val="00B050"/>
          <w:sz w:val="22"/>
          <w:szCs w:val="22"/>
        </w:rPr>
      </w:pPr>
      <w:r w:rsidRPr="00860A5A">
        <w:rPr>
          <w:rFonts w:ascii="Times New Roman" w:hAnsi="Times New Roman"/>
          <w:color w:val="00B050"/>
          <w:sz w:val="22"/>
          <w:szCs w:val="22"/>
        </w:rPr>
        <w:t xml:space="preserve">Correct. </w:t>
      </w:r>
      <w:r>
        <w:rPr>
          <w:rFonts w:ascii="Times New Roman" w:hAnsi="Times New Roman"/>
          <w:color w:val="00B050"/>
          <w:sz w:val="22"/>
          <w:szCs w:val="22"/>
        </w:rPr>
        <w:t xml:space="preserve">Thanks for spotting this. </w:t>
      </w:r>
      <w:r w:rsidRPr="00C56C6B">
        <w:rPr>
          <w:rFonts w:ascii="Times New Roman" w:hAnsi="Times New Roman"/>
          <w:color w:val="00B050"/>
          <w:sz w:val="22"/>
          <w:szCs w:val="22"/>
          <w:u w:val="single"/>
        </w:rPr>
        <w:t>We now cite McMurray et al further down in the paragraph</w:t>
      </w:r>
      <w:r>
        <w:rPr>
          <w:rFonts w:ascii="Times New Roman" w:hAnsi="Times New Roman"/>
          <w:color w:val="00B050"/>
          <w:sz w:val="22"/>
          <w:szCs w:val="22"/>
        </w:rPr>
        <w:t>. Together with Vallabha et al., it’s indeed one of the earlier unsupervised models.</w:t>
      </w:r>
    </w:p>
    <w:p w14:paraId="45857F9B" w14:textId="77777777" w:rsidR="00423B7C" w:rsidRPr="00423B7C" w:rsidRDefault="00423B7C" w:rsidP="00423B7C">
      <w:pPr>
        <w:ind w:firstLine="0"/>
        <w:rPr>
          <w:rFonts w:ascii="Times New Roman" w:hAnsi="Times New Roman"/>
          <w:sz w:val="22"/>
          <w:szCs w:val="22"/>
        </w:rPr>
      </w:pPr>
    </w:p>
    <w:p w14:paraId="2D7D42FD" w14:textId="77777777" w:rsid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Line 1065. The other thing that struck me about this statement though, is that the authors appear to be dramatically minimizing the role of unsupervised learning.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w:t>
      </w:r>
      <w:proofErr w:type="spellStart"/>
      <w:r w:rsidRPr="00423B7C">
        <w:rPr>
          <w:rFonts w:ascii="Times New Roman" w:hAnsi="Times New Roman"/>
          <w:sz w:val="22"/>
          <w:szCs w:val="22"/>
        </w:rPr>
        <w:t>Gjaja</w:t>
      </w:r>
      <w:proofErr w:type="spellEnd"/>
      <w:r w:rsidRPr="00423B7C">
        <w:rPr>
          <w:rFonts w:ascii="Times New Roman" w:hAnsi="Times New Roman"/>
          <w:sz w:val="22"/>
          <w:szCs w:val="22"/>
        </w:rPr>
        <w:t>, 1996; McMurray, Horst, et al., 2009) and non-connectionist (McMurray, Aslin, et al., 2009; Toscano &amp; 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02D7BDD4" w14:textId="77777777" w:rsidR="00C56C6B" w:rsidRPr="00C56C6B" w:rsidRDefault="00C56C6B" w:rsidP="00423B7C">
      <w:pPr>
        <w:ind w:firstLine="0"/>
        <w:rPr>
          <w:rFonts w:ascii="Times New Roman" w:hAnsi="Times New Roman"/>
          <w:color w:val="00B050"/>
          <w:sz w:val="22"/>
          <w:szCs w:val="22"/>
        </w:rPr>
      </w:pPr>
    </w:p>
    <w:p w14:paraId="3BB7DD97" w14:textId="2804ECC6" w:rsidR="00EC1844" w:rsidRDefault="000E418C" w:rsidP="00423B7C">
      <w:pPr>
        <w:ind w:firstLine="0"/>
        <w:rPr>
          <w:ins w:id="54" w:author="Microsoft Office User" w:date="2025-02-20T16:13:00Z" w16du:dateUtc="2025-02-20T15:13:00Z"/>
          <w:rFonts w:ascii="Times New Roman" w:hAnsi="Times New Roman"/>
          <w:color w:val="00B050"/>
          <w:sz w:val="22"/>
          <w:szCs w:val="22"/>
        </w:rPr>
      </w:pPr>
      <w:ins w:id="55" w:author="Microsoft Office User" w:date="2025-02-20T20:46:00Z" w16du:dateUtc="2025-02-20T19:46:00Z">
        <w:r w:rsidRPr="000E418C">
          <w:rPr>
            <w:rFonts w:ascii="Times New Roman" w:hAnsi="Times New Roman"/>
            <w:color w:val="00B050"/>
            <w:sz w:val="22"/>
            <w:szCs w:val="22"/>
          </w:rPr>
          <w:t>We appreciate the reviewer's perspective but believe there may be a misunderstanding regarding our intended argument</w:t>
        </w:r>
      </w:ins>
      <w:ins w:id="56" w:author="Microsoft Office User" w:date="2025-02-20T20:47:00Z" w16du:dateUtc="2025-02-20T19:47:00Z">
        <w:r>
          <w:rPr>
            <w:rFonts w:ascii="Times New Roman" w:hAnsi="Times New Roman"/>
            <w:color w:val="00B050"/>
            <w:sz w:val="22"/>
            <w:szCs w:val="22"/>
          </w:rPr>
          <w:t xml:space="preserve">. </w:t>
        </w:r>
      </w:ins>
      <w:del w:id="57" w:author="Microsoft Office User" w:date="2025-02-20T20:46:00Z" w16du:dateUtc="2025-02-20T19:46:00Z">
        <w:r w:rsidR="00C56C6B" w:rsidRPr="00C56C6B" w:rsidDel="000E418C">
          <w:rPr>
            <w:rFonts w:ascii="Times New Roman" w:hAnsi="Times New Roman"/>
            <w:color w:val="00B050"/>
            <w:sz w:val="22"/>
            <w:szCs w:val="22"/>
          </w:rPr>
          <w:delText xml:space="preserve">We are sorry but we don’t quite see why the reviewer thinks we’re claiming that “the supervised portion is what's driving the show”? </w:delText>
        </w:r>
      </w:del>
      <w:ins w:id="58" w:author="Microsoft Office User" w:date="2025-02-20T20:49:00Z" w16du:dateUtc="2025-02-20T19:49:00Z">
        <w:r w:rsidRPr="000E418C">
          <w:rPr>
            <w:rFonts w:ascii="Times New Roman" w:hAnsi="Times New Roman"/>
            <w:color w:val="00B050"/>
            <w:sz w:val="22"/>
            <w:szCs w:val="22"/>
          </w:rPr>
          <w:t>We do not claim that the supervised portion is the primary driver of learning</w:t>
        </w:r>
      </w:ins>
      <w:ins w:id="59" w:author="Microsoft Office User" w:date="2025-02-20T20:56:00Z" w16du:dateUtc="2025-02-20T19:56:00Z">
        <w:r>
          <w:rPr>
            <w:rFonts w:ascii="Times New Roman" w:hAnsi="Times New Roman"/>
            <w:color w:val="00B050"/>
            <w:sz w:val="22"/>
            <w:szCs w:val="22"/>
          </w:rPr>
          <w:t xml:space="preserve"> as that is not what we believe</w:t>
        </w:r>
      </w:ins>
      <w:ins w:id="60" w:author="Microsoft Office User" w:date="2025-02-20T20:49:00Z" w16du:dateUtc="2025-02-20T19:49:00Z">
        <w:r w:rsidRPr="000E418C">
          <w:rPr>
            <w:rFonts w:ascii="Times New Roman" w:hAnsi="Times New Roman"/>
            <w:color w:val="00B050"/>
            <w:sz w:val="22"/>
            <w:szCs w:val="22"/>
          </w:rPr>
          <w:t>. However, we recognize that our original phrasing may have led to this interpretation, so we have revised the sentence to read: "While it is difficult to evaluate this explanation without a specific model of how listeners learn from uninformative unlabeled tokens, …" to clarify our position.</w:t>
        </w:r>
      </w:ins>
      <w:del w:id="61" w:author="Microsoft Office User" w:date="2025-02-20T20:49:00Z" w16du:dateUtc="2025-02-20T19:49:00Z">
        <w:r w:rsidR="00C56C6B" w:rsidRPr="00C56C6B" w:rsidDel="000E418C">
          <w:rPr>
            <w:rFonts w:ascii="Times New Roman" w:hAnsi="Times New Roman"/>
            <w:color w:val="00B050"/>
            <w:sz w:val="22"/>
            <w:szCs w:val="22"/>
          </w:rPr>
          <w:delText>That is not what we believe</w:delText>
        </w:r>
        <w:r w:rsidR="00C56C6B" w:rsidDel="000E418C">
          <w:rPr>
            <w:rFonts w:ascii="Times New Roman" w:hAnsi="Times New Roman"/>
            <w:color w:val="00B050"/>
            <w:sz w:val="22"/>
            <w:szCs w:val="22"/>
          </w:rPr>
          <w:delText>, and it is not what we write</w:delText>
        </w:r>
        <w:r w:rsidR="00C56C6B" w:rsidRPr="00C56C6B" w:rsidDel="000E418C">
          <w:rPr>
            <w:rFonts w:ascii="Times New Roman" w:hAnsi="Times New Roman"/>
            <w:color w:val="00B050"/>
            <w:sz w:val="22"/>
            <w:szCs w:val="22"/>
          </w:rPr>
          <w:delText xml:space="preserve">. </w:delText>
        </w:r>
      </w:del>
    </w:p>
    <w:p w14:paraId="46D101B2" w14:textId="77777777" w:rsidR="00EC1844" w:rsidRDefault="00EC1844" w:rsidP="00423B7C">
      <w:pPr>
        <w:ind w:firstLine="0"/>
        <w:rPr>
          <w:ins w:id="62" w:author="Microsoft Office User" w:date="2025-02-20T16:13:00Z" w16du:dateUtc="2025-02-20T15:13:00Z"/>
          <w:rFonts w:ascii="Times New Roman" w:hAnsi="Times New Roman"/>
          <w:color w:val="00B050"/>
          <w:sz w:val="22"/>
          <w:szCs w:val="22"/>
        </w:rPr>
      </w:pPr>
    </w:p>
    <w:p w14:paraId="5C2A70C3" w14:textId="4E5C5260"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Beyond the many references the reviewer provides, there is also Kleinschmidt et al (2015)</w:t>
      </w:r>
      <w:r w:rsidR="00C30624">
        <w:rPr>
          <w:rFonts w:ascii="Times New Roman" w:hAnsi="Times New Roman"/>
          <w:color w:val="00B050"/>
          <w:sz w:val="22"/>
          <w:szCs w:val="22"/>
        </w:rPr>
        <w:t xml:space="preserve">. </w:t>
      </w:r>
      <w:ins w:id="63" w:author="Microsoft Office User" w:date="2025-02-20T11:46:00Z" w16du:dateUtc="2025-02-20T10:46:00Z">
        <w:r w:rsidR="0030549C">
          <w:rPr>
            <w:rFonts w:ascii="Times New Roman" w:hAnsi="Times New Roman"/>
            <w:color w:val="00B050"/>
            <w:sz w:val="22"/>
            <w:szCs w:val="22"/>
          </w:rPr>
          <w:t>They</w:t>
        </w:r>
        <w:r w:rsidR="0030549C" w:rsidRPr="00C56C6B">
          <w:rPr>
            <w:rFonts w:ascii="Times New Roman" w:hAnsi="Times New Roman"/>
            <w:i/>
            <w:iCs/>
            <w:color w:val="00B050"/>
            <w:sz w:val="22"/>
            <w:szCs w:val="22"/>
          </w:rPr>
          <w:t xml:space="preserve"> </w:t>
        </w:r>
        <w:r w:rsidR="0030549C">
          <w:rPr>
            <w:rFonts w:ascii="Times New Roman" w:hAnsi="Times New Roman"/>
            <w:i/>
            <w:iCs/>
            <w:color w:val="00B050"/>
            <w:sz w:val="22"/>
            <w:szCs w:val="22"/>
          </w:rPr>
          <w:t xml:space="preserve">directly </w:t>
        </w:r>
        <w:r w:rsidR="0030549C" w:rsidRPr="00C56C6B">
          <w:rPr>
            <w:rFonts w:ascii="Times New Roman" w:hAnsi="Times New Roman"/>
            <w:i/>
            <w:iCs/>
            <w:color w:val="00B050"/>
            <w:sz w:val="22"/>
            <w:szCs w:val="22"/>
          </w:rPr>
          <w:t>compare</w:t>
        </w:r>
        <w:r w:rsidR="0030549C">
          <w:rPr>
            <w:rFonts w:ascii="Times New Roman" w:hAnsi="Times New Roman"/>
            <w:i/>
            <w:iCs/>
            <w:color w:val="00B050"/>
            <w:sz w:val="22"/>
            <w:szCs w:val="22"/>
          </w:rPr>
          <w:t>d</w:t>
        </w:r>
        <w:r w:rsidR="0030549C" w:rsidRPr="00C56C6B">
          <w:rPr>
            <w:rFonts w:ascii="Times New Roman" w:hAnsi="Times New Roman"/>
            <w:i/>
            <w:iCs/>
            <w:color w:val="00B050"/>
            <w:sz w:val="22"/>
            <w:szCs w:val="22"/>
          </w:rPr>
          <w:t xml:space="preserve"> </w:t>
        </w:r>
        <w:r w:rsidR="0030549C" w:rsidRPr="00C56C6B">
          <w:rPr>
            <w:rFonts w:ascii="Times New Roman" w:hAnsi="Times New Roman"/>
            <w:color w:val="00B050"/>
            <w:sz w:val="22"/>
            <w:szCs w:val="22"/>
          </w:rPr>
          <w:t>fully unlabeled exposure to semi-labeled exposure (like ours) using a VOT shift paradigm. They do not find any difference between the two conditions</w:t>
        </w:r>
        <w:r w:rsidR="0030549C">
          <w:rPr>
            <w:rFonts w:ascii="Times New Roman" w:hAnsi="Times New Roman"/>
            <w:color w:val="00B050"/>
            <w:sz w:val="22"/>
            <w:szCs w:val="22"/>
          </w:rPr>
          <w:t xml:space="preserve"> (at least for the much longer exposure they use, compared to ours)</w:t>
        </w:r>
      </w:ins>
      <w:del w:id="64" w:author="Microsoft Office User" w:date="2025-02-20T11:46:00Z" w16du:dateUtc="2025-02-20T10:46:00Z">
        <w:r w:rsidR="00C30624" w:rsidDel="0030549C">
          <w:rPr>
            <w:rFonts w:ascii="Times New Roman" w:hAnsi="Times New Roman"/>
            <w:color w:val="00B050"/>
            <w:sz w:val="22"/>
            <w:szCs w:val="22"/>
          </w:rPr>
          <w:delText xml:space="preserve">As described above, they </w:delText>
        </w:r>
        <w:r w:rsidRPr="00C56C6B" w:rsidDel="0030549C">
          <w:rPr>
            <w:rFonts w:ascii="Times New Roman" w:hAnsi="Times New Roman"/>
            <w:color w:val="00B050"/>
            <w:sz w:val="22"/>
            <w:szCs w:val="22"/>
          </w:rPr>
          <w:delText xml:space="preserve">do not find any difference between the </w:delText>
        </w:r>
        <w:r w:rsidR="00C30624" w:rsidDel="0030549C">
          <w:rPr>
            <w:rFonts w:ascii="Times New Roman" w:hAnsi="Times New Roman"/>
            <w:color w:val="00B050"/>
            <w:sz w:val="22"/>
            <w:szCs w:val="22"/>
          </w:rPr>
          <w:delText>completely unsupervised and semi-supervised exposure</w:delText>
        </w:r>
        <w:r w:rsidDel="0030549C">
          <w:rPr>
            <w:rFonts w:ascii="Times New Roman" w:hAnsi="Times New Roman"/>
            <w:color w:val="00B050"/>
            <w:sz w:val="22"/>
            <w:szCs w:val="22"/>
          </w:rPr>
          <w:delText xml:space="preserve"> (at least for the much longer exposure they use, compared to ours)</w:delText>
        </w:r>
      </w:del>
      <w:r w:rsidRPr="00C56C6B">
        <w:rPr>
          <w:rFonts w:ascii="Times New Roman" w:hAnsi="Times New Roman"/>
          <w:color w:val="00B050"/>
          <w:sz w:val="22"/>
          <w:szCs w:val="22"/>
        </w:rPr>
        <w:t>.</w:t>
      </w:r>
    </w:p>
    <w:p w14:paraId="79C16305" w14:textId="77777777" w:rsidR="00C56C6B" w:rsidRPr="00C56C6B" w:rsidRDefault="00C56C6B" w:rsidP="00423B7C">
      <w:pPr>
        <w:ind w:firstLine="0"/>
        <w:rPr>
          <w:rFonts w:ascii="Times New Roman" w:hAnsi="Times New Roman"/>
          <w:color w:val="00B050"/>
          <w:sz w:val="22"/>
          <w:szCs w:val="22"/>
        </w:rPr>
      </w:pPr>
    </w:p>
    <w:p w14:paraId="19CA0787" w14:textId="74FDDB17" w:rsidR="00C56C6B" w:rsidRPr="00C56C6B" w:rsidRDefault="00C56C6B"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Critically, </w:t>
      </w:r>
      <w:r w:rsidRPr="00C56C6B">
        <w:rPr>
          <w:rFonts w:ascii="Times New Roman" w:hAnsi="Times New Roman"/>
          <w:color w:val="00B050"/>
          <w:sz w:val="22"/>
          <w:szCs w:val="22"/>
          <w:u w:val="single"/>
        </w:rPr>
        <w:t xml:space="preserve">all of these </w:t>
      </w:r>
      <w:r>
        <w:rPr>
          <w:rFonts w:ascii="Times New Roman" w:hAnsi="Times New Roman"/>
          <w:color w:val="00B050"/>
          <w:sz w:val="22"/>
          <w:szCs w:val="22"/>
          <w:u w:val="single"/>
        </w:rPr>
        <w:t>works</w:t>
      </w:r>
      <w:r w:rsidRPr="00C56C6B">
        <w:rPr>
          <w:rFonts w:ascii="Times New Roman" w:hAnsi="Times New Roman"/>
          <w:color w:val="00B050"/>
          <w:sz w:val="22"/>
          <w:szCs w:val="22"/>
          <w:u w:val="single"/>
        </w:rPr>
        <w:t xml:space="preserve"> are about </w:t>
      </w:r>
      <w:r w:rsidRPr="00C56C6B">
        <w:rPr>
          <w:rFonts w:ascii="Times New Roman" w:hAnsi="Times New Roman"/>
          <w:i/>
          <w:iCs/>
          <w:color w:val="00B050"/>
          <w:sz w:val="22"/>
          <w:szCs w:val="22"/>
          <w:u w:val="single"/>
        </w:rPr>
        <w:t>informative</w:t>
      </w:r>
      <w:r w:rsidRPr="00C56C6B">
        <w:rPr>
          <w:rFonts w:ascii="Times New Roman" w:hAnsi="Times New Roman"/>
          <w:color w:val="00B050"/>
          <w:sz w:val="22"/>
          <w:szCs w:val="22"/>
          <w:u w:val="single"/>
        </w:rPr>
        <w:t xml:space="preserve"> unlabeled exposure. </w:t>
      </w:r>
      <w:ins w:id="65" w:author="Microsoft Office User" w:date="2025-02-20T20:50:00Z" w16du:dateUtc="2025-02-20T19:50:00Z">
        <w:r w:rsidR="000E418C" w:rsidRPr="000E418C">
          <w:rPr>
            <w:rFonts w:ascii="Times New Roman" w:hAnsi="Times New Roman"/>
            <w:color w:val="00B050"/>
            <w:sz w:val="22"/>
            <w:szCs w:val="22"/>
            <w:u w:val="single"/>
          </w:rPr>
          <w:t xml:space="preserve">To our knowledge, prior work has not demonstrated learning from uninformative unlabeled exposure, such as the uniform </w:t>
        </w:r>
        <w:r w:rsidR="000E418C" w:rsidRPr="000E418C">
          <w:rPr>
            <w:rFonts w:ascii="Times New Roman" w:hAnsi="Times New Roman"/>
            <w:color w:val="00B050"/>
            <w:sz w:val="22"/>
            <w:szCs w:val="22"/>
            <w:u w:val="single"/>
          </w:rPr>
          <w:lastRenderedPageBreak/>
          <w:t>distribution of test tokens discussed in the paragraph the reviewer references</w:t>
        </w:r>
        <w:r w:rsidR="000E418C">
          <w:rPr>
            <w:rFonts w:ascii="Times New Roman" w:hAnsi="Times New Roman"/>
            <w:color w:val="00B050"/>
            <w:sz w:val="22"/>
            <w:szCs w:val="22"/>
            <w:u w:val="single"/>
          </w:rPr>
          <w:t>.</w:t>
        </w:r>
      </w:ins>
      <w:del w:id="66" w:author="Microsoft Office User" w:date="2025-02-20T20:50:00Z" w16du:dateUtc="2025-02-20T19:50:00Z">
        <w:r w:rsidRPr="00C56C6B" w:rsidDel="000E418C">
          <w:rPr>
            <w:rFonts w:ascii="Times New Roman" w:hAnsi="Times New Roman"/>
            <w:color w:val="00B050"/>
            <w:sz w:val="22"/>
            <w:szCs w:val="22"/>
            <w:u w:val="single"/>
          </w:rPr>
          <w:delText xml:space="preserve">Nobody has claimed that one would learn from </w:delText>
        </w:r>
        <w:r w:rsidRPr="00C56C6B" w:rsidDel="000E418C">
          <w:rPr>
            <w:rFonts w:ascii="Times New Roman" w:hAnsi="Times New Roman"/>
            <w:i/>
            <w:iCs/>
            <w:color w:val="00B050"/>
            <w:sz w:val="22"/>
            <w:szCs w:val="22"/>
            <w:u w:val="single"/>
          </w:rPr>
          <w:delText xml:space="preserve">uninformative </w:delText>
        </w:r>
        <w:r w:rsidRPr="00C56C6B" w:rsidDel="000E418C">
          <w:rPr>
            <w:rFonts w:ascii="Times New Roman" w:hAnsi="Times New Roman"/>
            <w:color w:val="00B050"/>
            <w:sz w:val="22"/>
            <w:szCs w:val="22"/>
            <w:u w:val="single"/>
          </w:rPr>
          <w:delText>unlabeled exposure, such as the uniform distribution of test tokens that we are discussing in the paragraph the reviewer was referring to</w:delText>
        </w:r>
        <w:r w:rsidRPr="00C56C6B" w:rsidDel="000E418C">
          <w:rPr>
            <w:rFonts w:ascii="Times New Roman" w:hAnsi="Times New Roman"/>
            <w:color w:val="00B050"/>
            <w:sz w:val="22"/>
            <w:szCs w:val="22"/>
          </w:rPr>
          <w:delText>.</w:delText>
        </w:r>
      </w:del>
      <w:r>
        <w:rPr>
          <w:rFonts w:ascii="Times New Roman" w:hAnsi="Times New Roman"/>
          <w:color w:val="00B050"/>
          <w:sz w:val="22"/>
          <w:szCs w:val="22"/>
        </w:rPr>
        <w:t xml:space="preserve"> </w:t>
      </w:r>
      <w:ins w:id="67" w:author="Microsoft Office User" w:date="2025-02-20T21:00:00Z" w16du:dateUtc="2025-02-20T20:00:00Z">
        <w:r w:rsidR="00A828E7" w:rsidRPr="00A828E7">
          <w:rPr>
            <w:rFonts w:ascii="Times New Roman" w:hAnsi="Times New Roman"/>
            <w:color w:val="00B050"/>
            <w:sz w:val="22"/>
            <w:szCs w:val="22"/>
          </w:rPr>
          <w:t>Our statement is therefore not revisionist but rather a clarification of the specific learning conditions under consideration</w:t>
        </w:r>
      </w:ins>
      <w:del w:id="68" w:author="Microsoft Office User" w:date="2025-02-20T21:00:00Z" w16du:dateUtc="2025-02-20T20:00:00Z">
        <w:r w:rsidDel="00A828E7">
          <w:rPr>
            <w:rFonts w:ascii="Times New Roman" w:hAnsi="Times New Roman"/>
            <w:color w:val="00B050"/>
            <w:sz w:val="22"/>
            <w:szCs w:val="22"/>
          </w:rPr>
          <w:delText>So, there is nothing revisionist here, and we’re not making the claim the reviewer attributes to us</w:delText>
        </w:r>
      </w:del>
      <w:r>
        <w:rPr>
          <w:rFonts w:ascii="Times New Roman" w:hAnsi="Times New Roman"/>
          <w:color w:val="00B050"/>
          <w:sz w:val="22"/>
          <w:szCs w:val="22"/>
        </w:rPr>
        <w:t xml:space="preserve">. </w:t>
      </w:r>
    </w:p>
    <w:p w14:paraId="397FAA0B" w14:textId="77777777" w:rsidR="00423B7C" w:rsidRPr="00423B7C" w:rsidRDefault="00423B7C" w:rsidP="00423B7C">
      <w:pPr>
        <w:ind w:firstLine="0"/>
        <w:rPr>
          <w:rFonts w:ascii="Times New Roman" w:hAnsi="Times New Roman"/>
          <w:sz w:val="22"/>
          <w:szCs w:val="22"/>
        </w:rPr>
      </w:pPr>
    </w:p>
    <w:p w14:paraId="71AB426F" w14:textId="77777777" w:rsidR="00423B7C" w:rsidRPr="00423B7C" w:rsidRDefault="00423B7C" w:rsidP="00423B7C">
      <w:pPr>
        <w:ind w:firstLine="0"/>
        <w:rPr>
          <w:rFonts w:ascii="Times New Roman" w:hAnsi="Times New Roman"/>
          <w:sz w:val="22"/>
          <w:szCs w:val="22"/>
        </w:rPr>
      </w:pPr>
      <w:r w:rsidRPr="00423B7C">
        <w:rPr>
          <w:rFonts w:ascii="Times New Roman" w:hAnsi="Times New Roman"/>
          <w:sz w:val="22"/>
          <w:szCs w:val="22"/>
        </w:rPr>
        <w:t xml:space="preserve">* The authors do a very nice job of evaluating their own statistical models to ensure that the priors aren't creating an effect that isn't there (in particular the premature stopping). But given all this, I wonder if they should consider (as a secondary analysis) a non-Bayesian approach.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w:t>
      </w:r>
      <w:proofErr w:type="spellStart"/>
      <w:r w:rsidRPr="00423B7C">
        <w:rPr>
          <w:rFonts w:ascii="Times New Roman" w:hAnsi="Times New Roman"/>
          <w:sz w:val="22"/>
          <w:szCs w:val="22"/>
        </w:rPr>
        <w:t>curvefitting</w:t>
      </w:r>
      <w:proofErr w:type="spellEnd"/>
      <w:r w:rsidRPr="00423B7C">
        <w:rPr>
          <w:rFonts w:ascii="Times New Roman" w:hAnsi="Times New Roman"/>
          <w:sz w:val="22"/>
          <w:szCs w:val="22"/>
        </w:rPr>
        <w:t xml:space="preserve"> approach? I don't think either of these are superior to what they are currently doing, but it could offer reassurance that the priors in the current psychometric approach aren't driving the effect.</w:t>
      </w:r>
    </w:p>
    <w:p w14:paraId="52207F61" w14:textId="77777777" w:rsidR="00423B7C" w:rsidRPr="00423B7C" w:rsidRDefault="00423B7C" w:rsidP="00423B7C">
      <w:pPr>
        <w:ind w:firstLine="0"/>
        <w:rPr>
          <w:rFonts w:ascii="Times New Roman" w:hAnsi="Times New Roman"/>
          <w:sz w:val="22"/>
          <w:szCs w:val="22"/>
        </w:rPr>
      </w:pPr>
    </w:p>
    <w:p w14:paraId="43C38B06" w14:textId="2AA3BE19" w:rsidR="00423B7C" w:rsidRPr="00C56C6B" w:rsidRDefault="00423B7C" w:rsidP="00423B7C">
      <w:pPr>
        <w:ind w:firstLine="0"/>
        <w:rPr>
          <w:rFonts w:ascii="Times New Roman" w:hAnsi="Times New Roman"/>
          <w:color w:val="00B050"/>
          <w:sz w:val="22"/>
          <w:szCs w:val="22"/>
        </w:rPr>
      </w:pPr>
      <w:r w:rsidRPr="008F4424">
        <w:rPr>
          <w:rFonts w:ascii="Times New Roman" w:hAnsi="Times New Roman"/>
          <w:color w:val="00B050"/>
          <w:sz w:val="22"/>
          <w:szCs w:val="22"/>
          <w:u w:val="single"/>
        </w:rPr>
        <w:t>One of the Bayesian auxiliary analyses we conduct employed a uniform prior, removing any bias from the estimation of parameters. That analysis replicated all findings we report</w:t>
      </w:r>
      <w:r w:rsidRPr="00C56C6B">
        <w:rPr>
          <w:rFonts w:ascii="Times New Roman" w:hAnsi="Times New Roman"/>
          <w:color w:val="00B050"/>
          <w:sz w:val="22"/>
          <w:szCs w:val="22"/>
        </w:rPr>
        <w:t xml:space="preserve"> (see SI </w:t>
      </w:r>
      <w:r w:rsidR="00C61D6F">
        <w:rPr>
          <w:rFonts w:ascii="Times New Roman" w:hAnsi="Times New Roman"/>
          <w:color w:val="00B050"/>
          <w:sz w:val="22"/>
          <w:szCs w:val="22"/>
        </w:rPr>
        <w:t>5.1</w:t>
      </w:r>
      <w:r w:rsidRPr="00C56C6B">
        <w:rPr>
          <w:rFonts w:ascii="Times New Roman" w:hAnsi="Times New Roman"/>
          <w:color w:val="00B050"/>
          <w:sz w:val="22"/>
          <w:szCs w:val="22"/>
        </w:rPr>
        <w:t xml:space="preserve">). In short, there is no problem here. We were just aiming to be very cautious. </w:t>
      </w:r>
    </w:p>
    <w:p w14:paraId="3FB93667" w14:textId="77777777" w:rsidR="00423B7C" w:rsidRPr="00C56C6B" w:rsidRDefault="00423B7C" w:rsidP="00423B7C">
      <w:pPr>
        <w:ind w:firstLine="0"/>
        <w:rPr>
          <w:rFonts w:ascii="Times New Roman" w:hAnsi="Times New Roman"/>
          <w:color w:val="00B050"/>
          <w:sz w:val="22"/>
          <w:szCs w:val="22"/>
        </w:rPr>
      </w:pPr>
    </w:p>
    <w:p w14:paraId="1954B734" w14:textId="317D8C07" w:rsidR="00C56C6B"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Given this context, we hope it is ok to say that we see little value in adding frequentist analyses to the paper.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C56C6B">
        <w:rPr>
          <w:rFonts w:ascii="Times New Roman" w:hAnsi="Times New Roman"/>
          <w:color w:val="00B050"/>
          <w:sz w:val="22"/>
          <w:szCs w:val="22"/>
        </w:rPr>
        <w:t>bmrs</w:t>
      </w:r>
      <w:proofErr w:type="spellEnd"/>
      <w:r w:rsidRPr="00C56C6B">
        <w:rPr>
          <w:rFonts w:ascii="Times New Roman" w:hAnsi="Times New Roman"/>
          <w:color w:val="00B050"/>
          <w:sz w:val="22"/>
          <w:szCs w:val="22"/>
        </w:rPr>
        <w:t xml:space="preserve"> library has no such limitations (and switching to ordinary logistic regression seems like a step back, risking that readers will miss that this would just be ok because we found very low lapse rates).</w:t>
      </w:r>
      <w:r w:rsidR="00C56C6B" w:rsidRPr="00C56C6B">
        <w:rPr>
          <w:rFonts w:ascii="Times New Roman" w:hAnsi="Times New Roman"/>
          <w:color w:val="00B050"/>
          <w:sz w:val="22"/>
          <w:szCs w:val="22"/>
        </w:rPr>
        <w:t xml:space="preserve"> </w:t>
      </w:r>
      <w:r w:rsidR="008F4424" w:rsidRPr="00C56C6B">
        <w:rPr>
          <w:rFonts w:ascii="Times New Roman" w:hAnsi="Times New Roman"/>
          <w:color w:val="00B050"/>
          <w:sz w:val="22"/>
          <w:szCs w:val="22"/>
        </w:rPr>
        <w:t xml:space="preserve">Third, we employ hypothesis tests that would be hard to transfer into a frequentist model without refitting the model in many different ways. Finally, we note that there are random effects, both for subject and for items. </w:t>
      </w:r>
    </w:p>
    <w:p w14:paraId="35E72760" w14:textId="77777777" w:rsidR="00423B7C" w:rsidRPr="00C56C6B" w:rsidRDefault="00423B7C" w:rsidP="00423B7C">
      <w:pPr>
        <w:ind w:firstLine="0"/>
        <w:rPr>
          <w:rFonts w:ascii="Times New Roman" w:hAnsi="Times New Roman"/>
          <w:color w:val="00B050"/>
          <w:sz w:val="22"/>
          <w:szCs w:val="22"/>
        </w:rPr>
      </w:pPr>
    </w:p>
    <w:p w14:paraId="64E564B6" w14:textId="21089757" w:rsidR="000A6B28" w:rsidRPr="00C56C6B" w:rsidRDefault="00423B7C" w:rsidP="00423B7C">
      <w:pPr>
        <w:ind w:firstLine="0"/>
        <w:rPr>
          <w:rFonts w:ascii="Times New Roman" w:hAnsi="Times New Roman"/>
          <w:color w:val="00B050"/>
          <w:sz w:val="22"/>
          <w:szCs w:val="22"/>
        </w:rPr>
      </w:pPr>
      <w:r w:rsidRPr="00C56C6B">
        <w:rPr>
          <w:rFonts w:ascii="Times New Roman" w:hAnsi="Times New Roman"/>
          <w:color w:val="00B050"/>
          <w:sz w:val="22"/>
          <w:szCs w:val="22"/>
        </w:rPr>
        <w:t xml:space="preserve">We thank the reviewer for the careful review, and the particularly constructive criticism. We also appreciated the list of references, </w:t>
      </w:r>
      <w:r w:rsidR="008F4424">
        <w:rPr>
          <w:rFonts w:ascii="Times New Roman" w:hAnsi="Times New Roman"/>
          <w:color w:val="00B050"/>
          <w:sz w:val="22"/>
          <w:szCs w:val="22"/>
        </w:rPr>
        <w:t>most</w:t>
      </w:r>
      <w:r w:rsidRPr="00C56C6B">
        <w:rPr>
          <w:rFonts w:ascii="Times New Roman" w:hAnsi="Times New Roman"/>
          <w:color w:val="00B050"/>
          <w:sz w:val="22"/>
          <w:szCs w:val="22"/>
        </w:rPr>
        <w:t xml:space="preserve"> of which we have integrated into the text.</w:t>
      </w:r>
    </w:p>
    <w:p w14:paraId="630D8372" w14:textId="77777777" w:rsidR="000A6B28" w:rsidRPr="00C56C6B" w:rsidRDefault="000A6B28" w:rsidP="00293598">
      <w:pPr>
        <w:ind w:firstLine="0"/>
        <w:rPr>
          <w:rFonts w:ascii="Times New Roman" w:hAnsi="Times New Roman"/>
          <w:color w:val="00B050"/>
          <w:sz w:val="22"/>
          <w:szCs w:val="22"/>
        </w:rPr>
      </w:pPr>
    </w:p>
    <w:sectPr w:rsidR="000A6B28" w:rsidRPr="00C56C6B" w:rsidSect="00706C88">
      <w:headerReference w:type="default" r:id="rId11"/>
      <w:footerReference w:type="even" r:id="rId12"/>
      <w:footerReference w:type="default" r:id="rId13"/>
      <w:footerReference w:type="first" r:id="rId14"/>
      <w:pgSz w:w="12240" w:h="15840"/>
      <w:pgMar w:top="1440" w:right="1800" w:bottom="1440" w:left="1800" w:header="720" w:footer="68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aeger, Florian" w:date="2025-02-12T09:51:00Z" w:initials="TJ">
    <w:p w14:paraId="6D972A72" w14:textId="77777777" w:rsidR="006D71A1" w:rsidRDefault="006D71A1" w:rsidP="006D71A1">
      <w:pPr>
        <w:jc w:val="left"/>
      </w:pPr>
      <w:r>
        <w:rPr>
          <w:rStyle w:val="CommentReference"/>
        </w:rPr>
        <w:annotationRef/>
      </w:r>
      <w:r>
        <w:rPr>
          <w:sz w:val="20"/>
          <w:szCs w:val="20"/>
        </w:rPr>
        <w:t>also R2? check</w:t>
      </w:r>
    </w:p>
  </w:comment>
  <w:comment w:id="1" w:author="Jaeger, Florian" w:date="2025-02-12T09:51:00Z" w:initials="TJ">
    <w:p w14:paraId="5B445BE3" w14:textId="77777777" w:rsidR="006D71A1" w:rsidRDefault="006D71A1" w:rsidP="006D71A1">
      <w:pPr>
        <w:jc w:val="left"/>
      </w:pPr>
      <w:r>
        <w:rPr>
          <w:rStyle w:val="CommentReference"/>
        </w:rPr>
        <w:annotationRef/>
      </w:r>
      <w:r>
        <w:rPr>
          <w:sz w:val="20"/>
          <w:szCs w:val="20"/>
        </w:rPr>
        <w:t>also R3?</w:t>
      </w:r>
    </w:p>
  </w:comment>
  <w:comment w:id="2" w:author="Jaeger, Florian" w:date="2025-02-16T12:31:00Z" w:initials="TJ">
    <w:p w14:paraId="73674DDA" w14:textId="77777777" w:rsidR="00090459" w:rsidRDefault="00090459" w:rsidP="00090459">
      <w:pPr>
        <w:jc w:val="left"/>
      </w:pPr>
      <w:r>
        <w:rPr>
          <w:rStyle w:val="CommentReference"/>
        </w:rPr>
        <w:annotationRef/>
      </w:r>
      <w:r>
        <w:rPr>
          <w:sz w:val="20"/>
          <w:szCs w:val="20"/>
        </w:rPr>
        <w:t>correct?</w:t>
      </w:r>
    </w:p>
  </w:comment>
  <w:comment w:id="3" w:author="Jaeger, Florian" w:date="2025-02-17T10:50:00Z" w:initials="TJ">
    <w:p w14:paraId="799E7F0A" w14:textId="77777777" w:rsidR="00E15F8A" w:rsidRDefault="00E15F8A" w:rsidP="00E15F8A">
      <w:pPr>
        <w:jc w:val="left"/>
      </w:pPr>
      <w:r>
        <w:rPr>
          <w:rStyle w:val="CommentReference"/>
        </w:rPr>
        <w:annotationRef/>
      </w:r>
      <w:r>
        <w:rPr>
          <w:sz w:val="20"/>
          <w:szCs w:val="20"/>
        </w:rPr>
        <w:t>needs work. we need to mention that there are alternative theories. and that ultimately it would be best to directly compare them (but the field is not there yet)</w:t>
      </w:r>
    </w:p>
    <w:p w14:paraId="1B3A5194" w14:textId="77777777" w:rsidR="00E15F8A" w:rsidRDefault="00E15F8A" w:rsidP="00E15F8A">
      <w:pPr>
        <w:jc w:val="left"/>
      </w:pPr>
    </w:p>
  </w:comment>
  <w:comment w:id="4" w:author="Jaeger, Florian" w:date="2025-02-16T12:10:00Z" w:initials="TJ">
    <w:p w14:paraId="2587A503" w14:textId="385D853A" w:rsidR="003436AD" w:rsidRDefault="003436AD" w:rsidP="003436AD">
      <w:pPr>
        <w:jc w:val="left"/>
      </w:pPr>
      <w:r>
        <w:rPr>
          <w:rStyle w:val="CommentReference"/>
        </w:rPr>
        <w:annotationRef/>
      </w:r>
      <w:r>
        <w:rPr>
          <w:sz w:val="20"/>
          <w:szCs w:val="20"/>
        </w:rPr>
        <w:t>do we?</w:t>
      </w:r>
      <w:r w:rsidR="00D24A00">
        <w:rPr>
          <w:sz w:val="20"/>
          <w:szCs w:val="20"/>
        </w:rPr>
        <w:t xml:space="preserve"> </w:t>
      </w:r>
    </w:p>
  </w:comment>
  <w:comment w:id="5" w:author="Microsoft Office User" w:date="2025-02-23T19:55:00Z" w:initials="MOU">
    <w:p w14:paraId="31A03F3A" w14:textId="61016775" w:rsidR="00D24A00" w:rsidRDefault="00D24A00" w:rsidP="00D24A00">
      <w:pPr>
        <w:pStyle w:val="CommentText"/>
      </w:pPr>
      <w:r>
        <w:rPr>
          <w:rStyle w:val="CommentReference"/>
        </w:rPr>
        <w:annotationRef/>
      </w:r>
      <w:r>
        <w:t>There is no additional discussion on L2 learning in the GD3</w:t>
      </w:r>
    </w:p>
  </w:comment>
  <w:comment w:id="7" w:author="Jaeger, Florian" w:date="2025-02-16T12:16:00Z" w:initials="TJ">
    <w:p w14:paraId="6BF1335F" w14:textId="77777777" w:rsidR="003436AD" w:rsidRDefault="003436AD" w:rsidP="003436AD">
      <w:pPr>
        <w:jc w:val="left"/>
      </w:pPr>
      <w:r>
        <w:rPr>
          <w:rStyle w:val="CommentReference"/>
        </w:rPr>
        <w:annotationRef/>
      </w:r>
      <w:r>
        <w:rPr>
          <w:sz w:val="20"/>
          <w:szCs w:val="20"/>
        </w:rPr>
        <w:t>to do</w:t>
      </w:r>
    </w:p>
  </w:comment>
  <w:comment w:id="15" w:author="Jaeger, Florian" w:date="2025-02-16T12:29:00Z" w:initials="TJ">
    <w:p w14:paraId="1DFC67AB" w14:textId="77777777" w:rsidR="004F7E07" w:rsidRDefault="004F7E07" w:rsidP="004F7E07">
      <w:pPr>
        <w:jc w:val="left"/>
      </w:pPr>
      <w:r>
        <w:rPr>
          <w:rStyle w:val="CommentReference"/>
        </w:rPr>
        <w:annotationRef/>
      </w:r>
      <w:r>
        <w:rPr>
          <w:sz w:val="20"/>
          <w:szCs w:val="20"/>
        </w:rPr>
        <w:t>What has/should have changed? more discussion of L2? other stuff?</w:t>
      </w:r>
    </w:p>
  </w:comment>
  <w:comment w:id="27" w:author="Jaeger, Florian" w:date="2025-02-15T12:29:00Z" w:initials="TJ">
    <w:p w14:paraId="0EEDC6E1" w14:textId="23DADE0A" w:rsidR="00BA35F9" w:rsidRDefault="00BA35F9" w:rsidP="00BA35F9">
      <w:pPr>
        <w:jc w:val="left"/>
      </w:pPr>
      <w:r>
        <w:rPr>
          <w:rStyle w:val="CommentReference"/>
        </w:rPr>
        <w:annotationRef/>
      </w:r>
      <w:r>
        <w:rPr>
          <w:sz w:val="20"/>
          <w:szCs w:val="20"/>
        </w:rPr>
        <w:t>Maryann, has this already be done? I have some vague memory that I referred back to this paper?</w:t>
      </w:r>
    </w:p>
  </w:comment>
  <w:comment w:id="28" w:author="Microsoft Office User" w:date="2025-02-23T19:58:00Z" w:initials="MOU">
    <w:p w14:paraId="27564CC3" w14:textId="2DA29216" w:rsidR="00D24A00" w:rsidRDefault="00D24A00">
      <w:pPr>
        <w:pStyle w:val="CommentText"/>
      </w:pPr>
      <w:r>
        <w:rPr>
          <w:rStyle w:val="CommentReference"/>
        </w:rPr>
        <w:annotationRef/>
      </w:r>
      <w:r>
        <w:t>There is no citation of Wade 2022 yet in the GD, only in the intro.</w:t>
      </w:r>
      <w:r w:rsidR="002E4539">
        <w:t xml:space="preserve"> I don’t think it needs to be cited twice. It was a speech production paper, and it didn’t have very good analysis but the figures do show that the participants were affected by the </w:t>
      </w:r>
      <w:r w:rsidR="00DC6CE7">
        <w:t xml:space="preserve">Southern </w:t>
      </w:r>
      <w:r w:rsidR="002E4539">
        <w:t xml:space="preserve">accent of the talker they heard. </w:t>
      </w:r>
    </w:p>
  </w:comment>
  <w:comment w:id="29" w:author="Jaeger, Florian" w:date="2025-02-17T11:49:00Z" w:initials="TJ">
    <w:p w14:paraId="5E5DF70B" w14:textId="77777777" w:rsidR="00872F3E" w:rsidRDefault="00872F3E" w:rsidP="00872F3E">
      <w:pPr>
        <w:jc w:val="left"/>
      </w:pPr>
      <w:r>
        <w:rPr>
          <w:rStyle w:val="CommentReference"/>
        </w:rPr>
        <w:annotationRef/>
      </w:r>
      <w:r>
        <w:rPr>
          <w:sz w:val="20"/>
          <w:szCs w:val="20"/>
        </w:rPr>
        <w:t xml:space="preserve">Maryann, was this cut </w:t>
      </w:r>
      <w:proofErr w:type="spellStart"/>
      <w:r>
        <w:rPr>
          <w:sz w:val="20"/>
          <w:szCs w:val="20"/>
        </w:rPr>
        <w:t>of</w:t>
      </w:r>
      <w:proofErr w:type="spellEnd"/>
      <w:r>
        <w:rPr>
          <w:sz w:val="20"/>
          <w:szCs w:val="20"/>
        </w:rPr>
        <w:t xml:space="preserve"> by accident? or did the reviewer trail off here?</w:t>
      </w:r>
    </w:p>
  </w:comment>
  <w:comment w:id="33" w:author="Jaeger, Florian" w:date="2025-02-18T12:02:00Z" w:initials="TJ">
    <w:p w14:paraId="65100169" w14:textId="77777777" w:rsidR="00DF0024" w:rsidRDefault="00DF0024" w:rsidP="00DF0024">
      <w:pPr>
        <w:jc w:val="left"/>
      </w:pPr>
      <w:r>
        <w:rPr>
          <w:rStyle w:val="CommentReference"/>
        </w:rPr>
        <w:annotationRef/>
      </w:r>
      <w:r>
        <w:rPr>
          <w:sz w:val="20"/>
          <w:szCs w:val="20"/>
        </w:rPr>
        <w:t>have we?</w:t>
      </w:r>
    </w:p>
  </w:comment>
  <w:comment w:id="50" w:author="Jaeger, Florian" w:date="2025-02-18T12:54:00Z" w:initials="TJ">
    <w:p w14:paraId="600A2EF5" w14:textId="77777777" w:rsidR="0077653A" w:rsidRDefault="0077653A" w:rsidP="0077653A">
      <w:pPr>
        <w:jc w:val="left"/>
      </w:pPr>
      <w:r>
        <w:rPr>
          <w:rStyle w:val="CommentReference"/>
        </w:rPr>
        <w:annotationRef/>
      </w:r>
      <w:r>
        <w:rPr>
          <w:sz w:val="20"/>
          <w:szCs w:val="20"/>
        </w:rPr>
        <w:t>needs work</w:t>
      </w:r>
    </w:p>
  </w:comment>
  <w:comment w:id="52" w:author="Jaeger, Florian" w:date="2025-02-17T18:27:00Z" w:initials="TJ">
    <w:p w14:paraId="519D5B49" w14:textId="1CE47CBB" w:rsidR="00E90FB5" w:rsidRDefault="00E90FB5" w:rsidP="00E90FB5">
      <w:pPr>
        <w:jc w:val="left"/>
      </w:pPr>
      <w:r>
        <w:rPr>
          <w:rStyle w:val="CommentReference"/>
        </w:rPr>
        <w:annotationRef/>
      </w:r>
      <w:r>
        <w:rPr>
          <w:sz w:val="20"/>
          <w:szCs w:val="20"/>
        </w:rPr>
        <w:t>Maryann, to do! Copy and adapt from Xie et al 21</w:t>
      </w:r>
    </w:p>
  </w:comment>
  <w:comment w:id="53" w:author="Jaeger, Florian" w:date="2025-02-17T18:49:00Z" w:initials="TJ">
    <w:p w14:paraId="4D155153" w14:textId="77777777" w:rsidR="00400B07" w:rsidRDefault="00400B07" w:rsidP="00400B07">
      <w:pPr>
        <w:jc w:val="left"/>
      </w:pPr>
      <w:r>
        <w:rPr>
          <w:rStyle w:val="CommentReference"/>
        </w:rPr>
        <w:annotationRef/>
      </w:r>
      <w:r>
        <w:rPr>
          <w:sz w:val="20"/>
          <w:szCs w:val="20"/>
        </w:rPr>
        <w:t>Maryann,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D972A72" w15:done="1"/>
  <w15:commentEx w15:paraId="5B445BE3" w15:done="1"/>
  <w15:commentEx w15:paraId="73674DDA" w15:done="1"/>
  <w15:commentEx w15:paraId="1B3A5194" w15:done="0"/>
  <w15:commentEx w15:paraId="2587A503" w15:done="0"/>
  <w15:commentEx w15:paraId="31A03F3A" w15:paraIdParent="2587A503" w15:done="0"/>
  <w15:commentEx w15:paraId="6BF1335F" w15:done="0"/>
  <w15:commentEx w15:paraId="1DFC67AB" w15:done="0"/>
  <w15:commentEx w15:paraId="0EEDC6E1" w15:done="0"/>
  <w15:commentEx w15:paraId="27564CC3" w15:paraIdParent="0EEDC6E1" w15:done="0"/>
  <w15:commentEx w15:paraId="5E5DF70B" w15:done="1"/>
  <w15:commentEx w15:paraId="65100169" w15:done="1"/>
  <w15:commentEx w15:paraId="600A2EF5" w15:done="0"/>
  <w15:commentEx w15:paraId="519D5B49" w15:done="1"/>
  <w15:commentEx w15:paraId="4D155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B727BF" w16cex:dateUtc="2025-02-12T14:51:00Z"/>
  <w16cex:commentExtensible w16cex:durableId="5EEDEFFD" w16cex:dateUtc="2025-02-12T14:51:00Z"/>
  <w16cex:commentExtensible w16cex:durableId="596A5FCD" w16cex:dateUtc="2025-02-16T17:31:00Z"/>
  <w16cex:commentExtensible w16cex:durableId="1BFCFEC5" w16cex:dateUtc="2025-02-17T15:50:00Z"/>
  <w16cex:commentExtensible w16cex:durableId="22C1E9ED" w16cex:dateUtc="2025-02-16T17:10:00Z"/>
  <w16cex:commentExtensible w16cex:durableId="2072D152" w16cex:dateUtc="2025-02-23T18:55:00Z"/>
  <w16cex:commentExtensible w16cex:durableId="2C5FE276" w16cex:dateUtc="2025-02-16T17:16:00Z"/>
  <w16cex:commentExtensible w16cex:durableId="73844F6B" w16cex:dateUtc="2025-02-16T17:29:00Z"/>
  <w16cex:commentExtensible w16cex:durableId="64859053" w16cex:dateUtc="2025-02-15T17:29:00Z"/>
  <w16cex:commentExtensible w16cex:durableId="32CD3028" w16cex:dateUtc="2025-02-23T18:58:00Z"/>
  <w16cex:commentExtensible w16cex:durableId="6E106905" w16cex:dateUtc="2025-02-17T16:49:00Z"/>
  <w16cex:commentExtensible w16cex:durableId="5AB2630F" w16cex:dateUtc="2025-02-18T17:02:00Z"/>
  <w16cex:commentExtensible w16cex:durableId="7134C4E1" w16cex:dateUtc="2025-02-18T17:54:00Z"/>
  <w16cex:commentExtensible w16cex:durableId="4DE4350E" w16cex:dateUtc="2025-02-17T23:27:00Z"/>
  <w16cex:commentExtensible w16cex:durableId="46606FEC" w16cex:dateUtc="2025-02-1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D972A72" w16cid:durableId="5BB727BF"/>
  <w16cid:commentId w16cid:paraId="5B445BE3" w16cid:durableId="5EEDEFFD"/>
  <w16cid:commentId w16cid:paraId="73674DDA" w16cid:durableId="596A5FCD"/>
  <w16cid:commentId w16cid:paraId="1B3A5194" w16cid:durableId="1BFCFEC5"/>
  <w16cid:commentId w16cid:paraId="2587A503" w16cid:durableId="22C1E9ED"/>
  <w16cid:commentId w16cid:paraId="31A03F3A" w16cid:durableId="2072D152"/>
  <w16cid:commentId w16cid:paraId="6BF1335F" w16cid:durableId="2C5FE276"/>
  <w16cid:commentId w16cid:paraId="1DFC67AB" w16cid:durableId="73844F6B"/>
  <w16cid:commentId w16cid:paraId="0EEDC6E1" w16cid:durableId="64859053"/>
  <w16cid:commentId w16cid:paraId="27564CC3" w16cid:durableId="32CD3028"/>
  <w16cid:commentId w16cid:paraId="5E5DF70B" w16cid:durableId="6E106905"/>
  <w16cid:commentId w16cid:paraId="65100169" w16cid:durableId="5AB2630F"/>
  <w16cid:commentId w16cid:paraId="600A2EF5" w16cid:durableId="7134C4E1"/>
  <w16cid:commentId w16cid:paraId="519D5B49" w16cid:durableId="4DE4350E"/>
  <w16cid:commentId w16cid:paraId="4D155153" w16cid:durableId="46606F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98F5A0" w14:textId="77777777" w:rsidR="009C22E4" w:rsidRDefault="009C22E4" w:rsidP="00A70529">
      <w:r>
        <w:separator/>
      </w:r>
    </w:p>
  </w:endnote>
  <w:endnote w:type="continuationSeparator" w:id="0">
    <w:p w14:paraId="399DEE35" w14:textId="77777777" w:rsidR="009C22E4" w:rsidRDefault="009C22E4" w:rsidP="00A70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2" w:usb2="00000000" w:usb3="00000000" w:csb0="0000009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Janson Text">
    <w:altName w:val="Times New Roman"/>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06631347"/>
      <w:docPartObj>
        <w:docPartGallery w:val="Page Numbers (Bottom of Page)"/>
        <w:docPartUnique/>
      </w:docPartObj>
    </w:sdtPr>
    <w:sdtContent>
      <w:p w14:paraId="65449ACB" w14:textId="75717E1C"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3D2451" w14:textId="77777777" w:rsidR="00706C88" w:rsidRDefault="00706C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FCDDB" w14:textId="14E03B9C" w:rsidR="00706C88" w:rsidRPr="00706C88" w:rsidRDefault="00706C88" w:rsidP="00FD0D70">
    <w:pPr>
      <w:pStyle w:val="Footer"/>
      <w:framePr w:wrap="none" w:vAnchor="text" w:hAnchor="margin" w:xAlign="center" w:y="1"/>
      <w:rPr>
        <w:rStyle w:val="PageNumber"/>
        <w:rFonts w:ascii="Times New Roman" w:hAnsi="Times New Roman"/>
        <w:sz w:val="18"/>
        <w:szCs w:val="18"/>
      </w:rPr>
    </w:pPr>
    <w:r w:rsidRPr="00706C88">
      <w:rPr>
        <w:rStyle w:val="PageNumber"/>
        <w:rFonts w:ascii="Times New Roman" w:hAnsi="Times New Roman"/>
        <w:sz w:val="18"/>
        <w:szCs w:val="18"/>
      </w:rPr>
      <w:t>[</w:t>
    </w:r>
    <w:sdt>
      <w:sdtPr>
        <w:rPr>
          <w:rStyle w:val="PageNumber"/>
          <w:rFonts w:ascii="Times New Roman" w:hAnsi="Times New Roman"/>
          <w:sz w:val="18"/>
          <w:szCs w:val="18"/>
        </w:rPr>
        <w:id w:val="-773242956"/>
        <w:docPartObj>
          <w:docPartGallery w:val="Page Numbers (Bottom of Page)"/>
          <w:docPartUnique/>
        </w:docPartObj>
      </w:sdtPr>
      <w:sdtContent>
        <w:r w:rsidRPr="00706C88">
          <w:rPr>
            <w:rStyle w:val="PageNumber"/>
            <w:rFonts w:ascii="Times New Roman" w:hAnsi="Times New Roman"/>
            <w:sz w:val="18"/>
            <w:szCs w:val="18"/>
          </w:rPr>
          <w:fldChar w:fldCharType="begin"/>
        </w:r>
        <w:r w:rsidRPr="00706C88">
          <w:rPr>
            <w:rStyle w:val="PageNumber"/>
            <w:rFonts w:ascii="Times New Roman" w:hAnsi="Times New Roman"/>
            <w:sz w:val="18"/>
            <w:szCs w:val="18"/>
          </w:rPr>
          <w:instrText xml:space="preserve"> PAGE </w:instrText>
        </w:r>
        <w:r w:rsidRPr="00706C88">
          <w:rPr>
            <w:rStyle w:val="PageNumber"/>
            <w:rFonts w:ascii="Times New Roman" w:hAnsi="Times New Roman"/>
            <w:sz w:val="18"/>
            <w:szCs w:val="18"/>
          </w:rPr>
          <w:fldChar w:fldCharType="separate"/>
        </w:r>
        <w:r w:rsidRPr="00706C88">
          <w:rPr>
            <w:rStyle w:val="PageNumber"/>
            <w:rFonts w:ascii="Times New Roman" w:hAnsi="Times New Roman"/>
            <w:noProof/>
            <w:sz w:val="18"/>
            <w:szCs w:val="18"/>
          </w:rPr>
          <w:t>1</w:t>
        </w:r>
        <w:r w:rsidRPr="00706C88">
          <w:rPr>
            <w:rStyle w:val="PageNumber"/>
            <w:rFonts w:ascii="Times New Roman" w:hAnsi="Times New Roman"/>
            <w:sz w:val="18"/>
            <w:szCs w:val="18"/>
          </w:rPr>
          <w:fldChar w:fldCharType="end"/>
        </w:r>
        <w:r w:rsidRPr="00706C88">
          <w:rPr>
            <w:rStyle w:val="PageNumber"/>
            <w:rFonts w:ascii="Times New Roman" w:hAnsi="Times New Roman"/>
            <w:sz w:val="18"/>
            <w:szCs w:val="18"/>
          </w:rPr>
          <w:t>]</w:t>
        </w:r>
      </w:sdtContent>
    </w:sdt>
  </w:p>
  <w:p w14:paraId="638212B5" w14:textId="77777777" w:rsidR="00A70529" w:rsidRPr="00706C88" w:rsidRDefault="00A70529" w:rsidP="00A70529">
    <w:pPr>
      <w:pStyle w:val="Footer"/>
      <w:ind w:firstLine="0"/>
      <w:rPr>
        <w:rFonts w:ascii="Times New Roman" w:hAnsi="Times New Roman"/>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3655380"/>
      <w:docPartObj>
        <w:docPartGallery w:val="Page Numbers (Bottom of Page)"/>
        <w:docPartUnique/>
      </w:docPartObj>
    </w:sdtPr>
    <w:sdtContent>
      <w:p w14:paraId="7955FA13" w14:textId="00B39EA4" w:rsidR="00706C88" w:rsidRDefault="00706C88" w:rsidP="00FD0D7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8B9DE" w14:textId="77777777" w:rsidR="00A70529" w:rsidRDefault="00A70529" w:rsidP="00706C88">
    <w:pPr>
      <w:pStyle w:val="Footer"/>
      <w:tabs>
        <w:tab w:val="clear" w:pos="4320"/>
        <w:tab w:val="clear" w:pos="8640"/>
        <w:tab w:val="left" w:pos="1455"/>
      </w:tabs>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42CD2A" w14:textId="77777777" w:rsidR="009C22E4" w:rsidRDefault="009C22E4" w:rsidP="00A70529">
      <w:r>
        <w:separator/>
      </w:r>
    </w:p>
  </w:footnote>
  <w:footnote w:type="continuationSeparator" w:id="0">
    <w:p w14:paraId="280FB99A" w14:textId="77777777" w:rsidR="009C22E4" w:rsidRDefault="009C22E4" w:rsidP="00A70529">
      <w:r>
        <w:continuationSeparator/>
      </w:r>
    </w:p>
  </w:footnote>
  <w:footnote w:id="1">
    <w:p w14:paraId="631BDC03" w14:textId="4BDECFFF" w:rsidR="00281DDD" w:rsidRDefault="00281DDD">
      <w:pPr>
        <w:pStyle w:val="FootnoteText"/>
      </w:pPr>
      <w:r>
        <w:rPr>
          <w:rStyle w:val="FootnoteReference"/>
        </w:rPr>
        <w:footnoteRef/>
      </w:r>
      <w:r>
        <w:t xml:space="preserve"> T</w:t>
      </w:r>
      <w:r w:rsidRPr="00281DDD">
        <w:t>he only similar work we are aware of comes from Kleinschmidt &amp; Jaeger</w:t>
      </w:r>
      <w:r>
        <w:t xml:space="preserve"> (</w:t>
      </w:r>
      <w:r w:rsidRPr="00281DDD">
        <w:t>2015</w:t>
      </w:r>
      <w:r>
        <w:t>)</w:t>
      </w:r>
      <w:r w:rsidRPr="00281DDD">
        <w:t>, but in this work the models were not constraint by the phonetic distributions in listeners’ prior experience. Rather</w:t>
      </w:r>
      <w:r>
        <w:t xml:space="preserve"> the model contained additional degrees of freedom to ‘pick’ prior experience that fit the data. While this was an important test, it is a much weaker test than what we present.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3F889" w14:textId="77777777" w:rsidR="00A70529" w:rsidRDefault="00A70529" w:rsidP="00A70529">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DC43C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C92C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656214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E2CBF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1DC445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5F6FE1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2BAEA5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C6AC2AD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AA840A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EE400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FD239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DFC07624"/>
    <w:lvl w:ilvl="0">
      <w:start w:val="1"/>
      <w:numFmt w:val="upperLetter"/>
      <w:lvlText w:val="Anhang - %1"/>
      <w:lvlJc w:val="left"/>
      <w:pPr>
        <w:tabs>
          <w:tab w:val="num" w:pos="1440"/>
        </w:tabs>
        <w:ind w:left="0" w:firstLine="0"/>
      </w:pPr>
      <w:rPr>
        <w:rFonts w:ascii="Tahoma" w:hAnsi="Tahoma" w:hint="default"/>
        <w:b/>
        <w:i w:val="0"/>
      </w:rPr>
    </w:lvl>
    <w:lvl w:ilvl="1">
      <w:start w:val="1"/>
      <w:numFmt w:val="decimal"/>
      <w:lvlText w:val="%1.%2"/>
      <w:lvlJc w:val="left"/>
      <w:pPr>
        <w:tabs>
          <w:tab w:val="num" w:pos="851"/>
        </w:tabs>
        <w:ind w:left="851" w:hanging="454"/>
      </w:pPr>
      <w:rPr>
        <w:rFonts w:ascii="Lucida Sans Unicode" w:hAnsi="Lucida Sans Unicode" w:hint="default"/>
      </w:rPr>
    </w:lvl>
    <w:lvl w:ilvl="2">
      <w:start w:val="1"/>
      <w:numFmt w:val="upperLetter"/>
      <w:lvlText w:val="%1.%2.%3)"/>
      <w:lvlJc w:val="left"/>
      <w:pPr>
        <w:tabs>
          <w:tab w:val="num" w:pos="2124"/>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2" w15:restartNumberingAfterBreak="0">
    <w:nsid w:val="00000003"/>
    <w:multiLevelType w:val="multilevel"/>
    <w:tmpl w:val="00000003"/>
    <w:name w:val="WW8Num25"/>
    <w:lvl w:ilvl="0">
      <w:start w:val="1"/>
      <w:numFmt w:val="decimal"/>
      <w:lvlText w:val="(%1)"/>
      <w:lvlJc w:val="left"/>
      <w:pPr>
        <w:tabs>
          <w:tab w:val="num" w:pos="0"/>
        </w:tabs>
        <w:ind w:left="0" w:firstLine="0"/>
      </w:pPr>
      <w:rPr>
        <w:rFonts w:ascii="Times New Roman" w:hAnsi="Times New Roman"/>
        <w:sz w:val="22"/>
        <w:szCs w:val="24"/>
      </w:rPr>
    </w:lvl>
    <w:lvl w:ilvl="1">
      <w:start w:val="1"/>
      <w:numFmt w:val="lowerLetter"/>
      <w:lvlText w:val="(%1.%2)"/>
      <w:lvlJc w:val="left"/>
      <w:pPr>
        <w:tabs>
          <w:tab w:val="num" w:pos="1584"/>
        </w:tabs>
        <w:ind w:left="1584" w:hanging="1584"/>
      </w:pPr>
      <w:rPr>
        <w:rFonts w:ascii="Times New Roman" w:hAnsi="Times New Roman"/>
        <w:sz w:val="22"/>
        <w:szCs w:val="24"/>
      </w:rPr>
    </w:lvl>
    <w:lvl w:ilvl="2">
      <w:start w:val="1"/>
      <w:numFmt w:val="decimal"/>
      <w:lvlText w:val="%3."/>
      <w:lvlJc w:val="left"/>
      <w:pPr>
        <w:tabs>
          <w:tab w:val="num" w:pos="1440"/>
        </w:tabs>
        <w:ind w:left="1440" w:firstLine="0"/>
      </w:pPr>
    </w:lvl>
    <w:lvl w:ilvl="3">
      <w:start w:val="1"/>
      <w:numFmt w:val="lowerLetter"/>
      <w:lvlText w:val="%4)"/>
      <w:lvlJc w:val="left"/>
      <w:pPr>
        <w:tabs>
          <w:tab w:val="num" w:pos="2160"/>
        </w:tabs>
        <w:ind w:left="2160" w:firstLine="0"/>
      </w:pPr>
    </w:lvl>
    <w:lvl w:ilvl="4">
      <w:start w:val="1"/>
      <w:numFmt w:val="decimal"/>
      <w:lvlText w:val="(%5)"/>
      <w:lvlJc w:val="left"/>
      <w:pPr>
        <w:tabs>
          <w:tab w:val="num" w:pos="2880"/>
        </w:tabs>
        <w:ind w:left="2880" w:firstLine="0"/>
      </w:pPr>
    </w:lvl>
    <w:lvl w:ilvl="5">
      <w:start w:val="1"/>
      <w:numFmt w:val="lowerLetter"/>
      <w:lvlText w:val="(%6)"/>
      <w:lvlJc w:val="left"/>
      <w:pPr>
        <w:tabs>
          <w:tab w:val="num" w:pos="3600"/>
        </w:tabs>
        <w:ind w:left="3600" w:firstLine="0"/>
      </w:pPr>
    </w:lvl>
    <w:lvl w:ilvl="6">
      <w:start w:val="1"/>
      <w:numFmt w:val="lowerRoman"/>
      <w:lvlText w:val="(%7)"/>
      <w:lvlJc w:val="left"/>
      <w:pPr>
        <w:tabs>
          <w:tab w:val="num" w:pos="4320"/>
        </w:tabs>
        <w:ind w:left="4320" w:firstLine="0"/>
      </w:pPr>
    </w:lvl>
    <w:lvl w:ilvl="7">
      <w:start w:val="1"/>
      <w:numFmt w:val="lowerLetter"/>
      <w:lvlText w:val="(%8)"/>
      <w:lvlJc w:val="left"/>
      <w:pPr>
        <w:tabs>
          <w:tab w:val="num" w:pos="5040"/>
        </w:tabs>
        <w:ind w:left="5040" w:firstLine="0"/>
      </w:pPr>
    </w:lvl>
    <w:lvl w:ilvl="8">
      <w:start w:val="1"/>
      <w:numFmt w:val="lowerRoman"/>
      <w:lvlText w:val="(%9)"/>
      <w:lvlJc w:val="left"/>
      <w:pPr>
        <w:tabs>
          <w:tab w:val="num" w:pos="5760"/>
        </w:tabs>
        <w:ind w:left="5760" w:firstLine="0"/>
      </w:pPr>
    </w:lvl>
  </w:abstractNum>
  <w:abstractNum w:abstractNumId="13" w15:restartNumberingAfterBreak="0">
    <w:nsid w:val="027031D9"/>
    <w:multiLevelType w:val="hybridMultilevel"/>
    <w:tmpl w:val="C208604C"/>
    <w:lvl w:ilvl="0" w:tplc="FFFFFFFF">
      <w:start w:val="1"/>
      <w:numFmt w:val="bullet"/>
      <w:lvlText w:val=""/>
      <w:lvlJc w:val="left"/>
      <w:pPr>
        <w:tabs>
          <w:tab w:val="num" w:pos="927"/>
        </w:tabs>
        <w:ind w:left="927" w:hanging="360"/>
      </w:pPr>
      <w:rPr>
        <w:rFonts w:ascii="Symbol" w:hAnsi="Symbol" w:hint="default"/>
      </w:rPr>
    </w:lvl>
    <w:lvl w:ilvl="1" w:tplc="FFFFFFFF">
      <w:start w:val="1"/>
      <w:numFmt w:val="bullet"/>
      <w:pStyle w:val="Handout-bullet3Florian"/>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3DF37F6"/>
    <w:multiLevelType w:val="hybridMultilevel"/>
    <w:tmpl w:val="DF566CC4"/>
    <w:lvl w:ilvl="0" w:tplc="DA94FEB6">
      <w:start w:val="1"/>
      <w:numFmt w:val="decimal"/>
      <w:lvlText w:val="(%1)"/>
      <w:lvlJc w:val="left"/>
      <w:pPr>
        <w:tabs>
          <w:tab w:val="num" w:pos="1418"/>
        </w:tabs>
        <w:ind w:left="1418" w:hanging="567"/>
      </w:pPr>
      <w:rPr>
        <w:rFonts w:ascii="Courier New" w:hAnsi="Courier New" w:hint="default"/>
        <w:b w:val="0"/>
        <w:i w:val="0"/>
        <w:sz w:val="20"/>
      </w:rPr>
    </w:lvl>
    <w:lvl w:ilvl="1" w:tplc="37369EF4" w:tentative="1">
      <w:start w:val="1"/>
      <w:numFmt w:val="lowerLetter"/>
      <w:lvlText w:val="%2."/>
      <w:lvlJc w:val="left"/>
      <w:pPr>
        <w:tabs>
          <w:tab w:val="num" w:pos="1440"/>
        </w:tabs>
        <w:ind w:left="1440" w:hanging="360"/>
      </w:pPr>
    </w:lvl>
    <w:lvl w:ilvl="2" w:tplc="97A28B80" w:tentative="1">
      <w:start w:val="1"/>
      <w:numFmt w:val="lowerRoman"/>
      <w:lvlText w:val="%3."/>
      <w:lvlJc w:val="right"/>
      <w:pPr>
        <w:tabs>
          <w:tab w:val="num" w:pos="2160"/>
        </w:tabs>
        <w:ind w:left="2160" w:hanging="180"/>
      </w:pPr>
    </w:lvl>
    <w:lvl w:ilvl="3" w:tplc="311C5BCC" w:tentative="1">
      <w:start w:val="1"/>
      <w:numFmt w:val="decimal"/>
      <w:lvlText w:val="%4."/>
      <w:lvlJc w:val="left"/>
      <w:pPr>
        <w:tabs>
          <w:tab w:val="num" w:pos="2880"/>
        </w:tabs>
        <w:ind w:left="2880" w:hanging="360"/>
      </w:pPr>
    </w:lvl>
    <w:lvl w:ilvl="4" w:tplc="FF3AF02C" w:tentative="1">
      <w:start w:val="1"/>
      <w:numFmt w:val="lowerLetter"/>
      <w:lvlText w:val="%5."/>
      <w:lvlJc w:val="left"/>
      <w:pPr>
        <w:tabs>
          <w:tab w:val="num" w:pos="3600"/>
        </w:tabs>
        <w:ind w:left="3600" w:hanging="360"/>
      </w:pPr>
    </w:lvl>
    <w:lvl w:ilvl="5" w:tplc="8F7ABDF4" w:tentative="1">
      <w:start w:val="1"/>
      <w:numFmt w:val="lowerRoman"/>
      <w:lvlText w:val="%6."/>
      <w:lvlJc w:val="right"/>
      <w:pPr>
        <w:tabs>
          <w:tab w:val="num" w:pos="4320"/>
        </w:tabs>
        <w:ind w:left="4320" w:hanging="180"/>
      </w:pPr>
    </w:lvl>
    <w:lvl w:ilvl="6" w:tplc="B260B71A" w:tentative="1">
      <w:start w:val="1"/>
      <w:numFmt w:val="decimal"/>
      <w:lvlText w:val="%7."/>
      <w:lvlJc w:val="left"/>
      <w:pPr>
        <w:tabs>
          <w:tab w:val="num" w:pos="5040"/>
        </w:tabs>
        <w:ind w:left="5040" w:hanging="360"/>
      </w:pPr>
    </w:lvl>
    <w:lvl w:ilvl="7" w:tplc="D8A23C70" w:tentative="1">
      <w:start w:val="1"/>
      <w:numFmt w:val="lowerLetter"/>
      <w:lvlText w:val="%8."/>
      <w:lvlJc w:val="left"/>
      <w:pPr>
        <w:tabs>
          <w:tab w:val="num" w:pos="5760"/>
        </w:tabs>
        <w:ind w:left="5760" w:hanging="360"/>
      </w:pPr>
    </w:lvl>
    <w:lvl w:ilvl="8" w:tplc="EC2E5D6E" w:tentative="1">
      <w:start w:val="1"/>
      <w:numFmt w:val="lowerRoman"/>
      <w:lvlText w:val="%9."/>
      <w:lvlJc w:val="right"/>
      <w:pPr>
        <w:tabs>
          <w:tab w:val="num" w:pos="6480"/>
        </w:tabs>
        <w:ind w:left="6480" w:hanging="180"/>
      </w:pPr>
    </w:lvl>
  </w:abstractNum>
  <w:abstractNum w:abstractNumId="15" w15:restartNumberingAfterBreak="0">
    <w:nsid w:val="0501164A"/>
    <w:multiLevelType w:val="multilevel"/>
    <w:tmpl w:val="12B4F2E0"/>
    <w:lvl w:ilvl="0">
      <w:start w:val="1"/>
      <w:numFmt w:val="decimal"/>
      <w:lvlText w:val="%1"/>
      <w:lvlJc w:val="left"/>
      <w:pPr>
        <w:tabs>
          <w:tab w:val="num" w:pos="1860"/>
        </w:tabs>
        <w:ind w:left="2160" w:hanging="720"/>
      </w:pPr>
      <w:rPr>
        <w:rFonts w:hint="default"/>
      </w:rPr>
    </w:lvl>
    <w:lvl w:ilvl="1">
      <w:start w:val="1"/>
      <w:numFmt w:val="decimal"/>
      <w:lvlText w:val="%1.%2"/>
      <w:lvlJc w:val="left"/>
      <w:pPr>
        <w:tabs>
          <w:tab w:val="num" w:pos="2448"/>
        </w:tabs>
        <w:ind w:left="2448" w:hanging="1008"/>
      </w:pPr>
      <w:rPr>
        <w:rFonts w:hint="default"/>
        <w:lang w:val="en-GB"/>
      </w:rPr>
    </w:lvl>
    <w:lvl w:ilvl="2">
      <w:start w:val="1"/>
      <w:numFmt w:val="decimal"/>
      <w:lvlText w:val="%1.%2.%3"/>
      <w:lvlJc w:val="left"/>
      <w:pPr>
        <w:tabs>
          <w:tab w:val="num" w:pos="2160"/>
        </w:tabs>
        <w:ind w:left="2160" w:hanging="144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520"/>
        </w:tabs>
        <w:ind w:left="2520" w:hanging="108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2880"/>
        </w:tabs>
        <w:ind w:left="288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16" w15:restartNumberingAfterBreak="0">
    <w:nsid w:val="07DA765C"/>
    <w:multiLevelType w:val="multilevel"/>
    <w:tmpl w:val="7F86DE48"/>
    <w:lvl w:ilvl="0">
      <w:start w:val="1"/>
      <w:numFmt w:val="none"/>
      <w:lvlText w:val="%1"/>
      <w:lvlJc w:val="left"/>
      <w:pPr>
        <w:tabs>
          <w:tab w:val="num" w:pos="389"/>
        </w:tabs>
        <w:ind w:left="29" w:firstLine="0"/>
      </w:pPr>
      <w:rPr>
        <w:rFonts w:ascii="Lucida Sans Unicode" w:hAnsi="Lucida Sans Unicode" w:hint="default"/>
        <w:b/>
        <w:i w:val="0"/>
        <w:sz w:val="20"/>
      </w:rPr>
    </w:lvl>
    <w:lvl w:ilvl="1">
      <w:start w:val="1"/>
      <w:numFmt w:val="decimal"/>
      <w:pStyle w:val="Anhang2Florian"/>
      <w:lvlText w:val="%1.%2"/>
      <w:lvlJc w:val="left"/>
      <w:pPr>
        <w:tabs>
          <w:tab w:val="num" w:pos="928"/>
        </w:tabs>
        <w:ind w:left="568" w:firstLine="0"/>
      </w:pPr>
      <w:rPr>
        <w:rFonts w:ascii="Lucida Sans Unicode" w:hAnsi="Lucida Sans Unicode" w:hint="default"/>
        <w:sz w:val="20"/>
      </w:rPr>
    </w:lvl>
    <w:lvl w:ilvl="2">
      <w:start w:val="1"/>
      <w:numFmt w:val="upperLetter"/>
      <w:lvlText w:val="%1.%2.%3)"/>
      <w:lvlJc w:val="left"/>
      <w:pPr>
        <w:tabs>
          <w:tab w:val="num" w:pos="1883"/>
        </w:tabs>
        <w:ind w:left="1163" w:firstLine="0"/>
      </w:pPr>
      <w:rPr>
        <w:rFonts w:ascii="Courier New" w:hAnsi="Courier New" w:hint="default"/>
        <w:b w:val="0"/>
        <w:i w:val="0"/>
        <w:sz w:val="20"/>
      </w:rPr>
    </w:lvl>
    <w:lvl w:ilvl="3">
      <w:start w:val="1"/>
      <w:numFmt w:val="decimal"/>
      <w:lvlText w:val="%1.%2.%3.%4"/>
      <w:lvlJc w:val="left"/>
      <w:pPr>
        <w:tabs>
          <w:tab w:val="num" w:pos="2861"/>
        </w:tabs>
        <w:ind w:left="2861" w:hanging="708"/>
      </w:pPr>
      <w:rPr>
        <w:rFonts w:hint="default"/>
      </w:rPr>
    </w:lvl>
    <w:lvl w:ilvl="4">
      <w:start w:val="1"/>
      <w:numFmt w:val="decimal"/>
      <w:lvlText w:val="%1.%2.%3.%4.%5"/>
      <w:lvlJc w:val="left"/>
      <w:pPr>
        <w:tabs>
          <w:tab w:val="num" w:pos="29"/>
        </w:tabs>
        <w:ind w:left="3569" w:hanging="708"/>
      </w:pPr>
      <w:rPr>
        <w:rFonts w:hint="default"/>
      </w:rPr>
    </w:lvl>
    <w:lvl w:ilvl="5">
      <w:start w:val="1"/>
      <w:numFmt w:val="decimal"/>
      <w:lvlText w:val="%1.%2.%3.%4.%5.%6"/>
      <w:lvlJc w:val="left"/>
      <w:pPr>
        <w:tabs>
          <w:tab w:val="num" w:pos="29"/>
        </w:tabs>
        <w:ind w:left="4277" w:hanging="708"/>
      </w:pPr>
      <w:rPr>
        <w:rFonts w:hint="default"/>
      </w:rPr>
    </w:lvl>
    <w:lvl w:ilvl="6">
      <w:start w:val="1"/>
      <w:numFmt w:val="decimal"/>
      <w:lvlText w:val="%1.%2.%3.%4.%5.%6.%7"/>
      <w:lvlJc w:val="left"/>
      <w:pPr>
        <w:tabs>
          <w:tab w:val="num" w:pos="29"/>
        </w:tabs>
        <w:ind w:left="4985" w:hanging="708"/>
      </w:pPr>
      <w:rPr>
        <w:rFonts w:hint="default"/>
      </w:rPr>
    </w:lvl>
    <w:lvl w:ilvl="7">
      <w:start w:val="1"/>
      <w:numFmt w:val="decimal"/>
      <w:lvlText w:val="%1.%2.%3.%4.%5.%6.%7.%8"/>
      <w:lvlJc w:val="left"/>
      <w:pPr>
        <w:tabs>
          <w:tab w:val="num" w:pos="29"/>
        </w:tabs>
        <w:ind w:left="5693" w:hanging="708"/>
      </w:pPr>
      <w:rPr>
        <w:rFonts w:hint="default"/>
      </w:rPr>
    </w:lvl>
    <w:lvl w:ilvl="8">
      <w:start w:val="1"/>
      <w:numFmt w:val="decimal"/>
      <w:lvlText w:val="%1.%2.%3.%4.%5.%6.%7.%8.%9"/>
      <w:lvlJc w:val="left"/>
      <w:pPr>
        <w:tabs>
          <w:tab w:val="num" w:pos="29"/>
        </w:tabs>
        <w:ind w:left="6401" w:hanging="708"/>
      </w:pPr>
      <w:rPr>
        <w:rFonts w:hint="default"/>
      </w:rPr>
    </w:lvl>
  </w:abstractNum>
  <w:abstractNum w:abstractNumId="17" w15:restartNumberingAfterBreak="0">
    <w:nsid w:val="0CEC5EF0"/>
    <w:multiLevelType w:val="hybridMultilevel"/>
    <w:tmpl w:val="074E7C64"/>
    <w:lvl w:ilvl="0" w:tplc="C9AEA81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EE6"/>
    <w:multiLevelType w:val="hybridMultilevel"/>
    <w:tmpl w:val="176CF10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20563900"/>
    <w:multiLevelType w:val="hybridMultilevel"/>
    <w:tmpl w:val="3D0C4B0A"/>
    <w:lvl w:ilvl="0" w:tplc="54A4A29E">
      <w:start w:val="1"/>
      <w:numFmt w:val="bullet"/>
      <w:pStyle w:val="Handout-bullet2Florian"/>
      <w:lvlText w:val=""/>
      <w:lvlJc w:val="left"/>
      <w:pPr>
        <w:tabs>
          <w:tab w:val="num" w:pos="360"/>
        </w:tabs>
        <w:ind w:left="360" w:hanging="360"/>
      </w:pPr>
      <w:rPr>
        <w:rFonts w:ascii="Wingdings" w:hAnsi="Wingdings" w:hint="default"/>
        <w:b w:val="0"/>
        <w:i w:val="0"/>
        <w:sz w:val="24"/>
      </w:rPr>
    </w:lvl>
    <w:lvl w:ilvl="1" w:tplc="FFFFFFFF">
      <w:start w:val="1"/>
      <w:numFmt w:val="bullet"/>
      <w:lvlText w:val="o"/>
      <w:lvlJc w:val="left"/>
      <w:pPr>
        <w:tabs>
          <w:tab w:val="num" w:pos="1440"/>
        </w:tabs>
        <w:ind w:left="1440" w:hanging="360"/>
      </w:pPr>
      <w:rPr>
        <w:rFonts w:ascii="Courier New" w:hAnsi="Courier New" w:hint="default"/>
      </w:rPr>
    </w:lvl>
    <w:lvl w:ilvl="2" w:tplc="D0EA4DC4">
      <w:start w:val="1"/>
      <w:numFmt w:val="bullet"/>
      <w:lvlText w:val=""/>
      <w:lvlJc w:val="left"/>
      <w:pPr>
        <w:tabs>
          <w:tab w:val="num" w:pos="2177"/>
        </w:tabs>
        <w:ind w:left="2177" w:hanging="377"/>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2C477CF"/>
    <w:multiLevelType w:val="multilevel"/>
    <w:tmpl w:val="5148B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9F38C3"/>
    <w:multiLevelType w:val="multilevel"/>
    <w:tmpl w:val="A7E21B84"/>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2" w15:restartNumberingAfterBreak="0">
    <w:nsid w:val="2EDC5E97"/>
    <w:multiLevelType w:val="multilevel"/>
    <w:tmpl w:val="45065E88"/>
    <w:lvl w:ilvl="0">
      <w:start w:val="1"/>
      <w:numFmt w:val="upperLetter"/>
      <w:pStyle w:val="Hypothesis-number-level1-Florian"/>
      <w:lvlText w:val="(%1)"/>
      <w:lvlJc w:val="left"/>
      <w:pPr>
        <w:tabs>
          <w:tab w:val="num" w:pos="1080"/>
        </w:tabs>
        <w:ind w:left="720" w:firstLine="0"/>
      </w:pPr>
      <w:rPr>
        <w:rFonts w:ascii="Palatino" w:hAnsi="Palatino" w:hint="default"/>
        <w:sz w:val="20"/>
        <w:szCs w:val="20"/>
      </w:rPr>
    </w:lvl>
    <w:lvl w:ilvl="1">
      <w:start w:val="1"/>
      <w:numFmt w:val="upperLetter"/>
      <w:lvlText w:val="%2."/>
      <w:lvlJc w:val="left"/>
      <w:pPr>
        <w:tabs>
          <w:tab w:val="num" w:pos="1800"/>
        </w:tabs>
        <w:ind w:left="1440" w:firstLine="0"/>
      </w:pPr>
      <w:rPr>
        <w:rFonts w:hint="default"/>
      </w:rPr>
    </w:lvl>
    <w:lvl w:ilvl="2">
      <w:start w:val="1"/>
      <w:numFmt w:val="decimal"/>
      <w:lvlText w:val="%3."/>
      <w:lvlJc w:val="left"/>
      <w:pPr>
        <w:tabs>
          <w:tab w:val="num" w:pos="2520"/>
        </w:tabs>
        <w:ind w:left="2160" w:firstLine="0"/>
      </w:pPr>
      <w:rPr>
        <w:rFonts w:hint="default"/>
      </w:rPr>
    </w:lvl>
    <w:lvl w:ilvl="3">
      <w:start w:val="1"/>
      <w:numFmt w:val="lowerLetter"/>
      <w:lvlText w:val="%4)"/>
      <w:lvlJc w:val="left"/>
      <w:pPr>
        <w:tabs>
          <w:tab w:val="num" w:pos="3240"/>
        </w:tabs>
        <w:ind w:left="2880" w:firstLine="0"/>
      </w:pPr>
      <w:rPr>
        <w:rFonts w:hint="default"/>
      </w:rPr>
    </w:lvl>
    <w:lvl w:ilvl="4">
      <w:start w:val="1"/>
      <w:numFmt w:val="decimal"/>
      <w:lvlText w:val="(%5)"/>
      <w:lvlJc w:val="left"/>
      <w:pPr>
        <w:tabs>
          <w:tab w:val="num" w:pos="3960"/>
        </w:tabs>
        <w:ind w:left="3600" w:firstLine="0"/>
      </w:pPr>
      <w:rPr>
        <w:rFonts w:hint="default"/>
      </w:rPr>
    </w:lvl>
    <w:lvl w:ilvl="5">
      <w:start w:val="1"/>
      <w:numFmt w:val="lowerLetter"/>
      <w:lvlText w:val="(%6)"/>
      <w:lvlJc w:val="left"/>
      <w:pPr>
        <w:tabs>
          <w:tab w:val="num" w:pos="4680"/>
        </w:tabs>
        <w:ind w:left="4320" w:firstLine="0"/>
      </w:pPr>
      <w:rPr>
        <w:rFonts w:hint="default"/>
      </w:rPr>
    </w:lvl>
    <w:lvl w:ilvl="6">
      <w:start w:val="1"/>
      <w:numFmt w:val="lowerRoman"/>
      <w:lvlText w:val="(%7)"/>
      <w:lvlJc w:val="left"/>
      <w:pPr>
        <w:tabs>
          <w:tab w:val="num" w:pos="5400"/>
        </w:tabs>
        <w:ind w:left="5040" w:firstLine="0"/>
      </w:pPr>
      <w:rPr>
        <w:rFonts w:hint="default"/>
      </w:rPr>
    </w:lvl>
    <w:lvl w:ilvl="7">
      <w:start w:val="1"/>
      <w:numFmt w:val="lowerLetter"/>
      <w:lvlText w:val="(%8)"/>
      <w:lvlJc w:val="left"/>
      <w:pPr>
        <w:tabs>
          <w:tab w:val="num" w:pos="6120"/>
        </w:tabs>
        <w:ind w:left="5760" w:firstLine="0"/>
      </w:pPr>
      <w:rPr>
        <w:rFonts w:hint="default"/>
      </w:rPr>
    </w:lvl>
    <w:lvl w:ilvl="8">
      <w:start w:val="1"/>
      <w:numFmt w:val="lowerRoman"/>
      <w:lvlText w:val="(%9)"/>
      <w:lvlJc w:val="left"/>
      <w:pPr>
        <w:tabs>
          <w:tab w:val="num" w:pos="6840"/>
        </w:tabs>
        <w:ind w:left="6480" w:firstLine="0"/>
      </w:pPr>
      <w:rPr>
        <w:rFonts w:hint="default"/>
      </w:rPr>
    </w:lvl>
  </w:abstractNum>
  <w:abstractNum w:abstractNumId="23" w15:restartNumberingAfterBreak="0">
    <w:nsid w:val="3CF6738E"/>
    <w:multiLevelType w:val="hybridMultilevel"/>
    <w:tmpl w:val="B67E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276DEF"/>
    <w:multiLevelType w:val="hybridMultilevel"/>
    <w:tmpl w:val="94AC0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4B20AA"/>
    <w:multiLevelType w:val="hybridMultilevel"/>
    <w:tmpl w:val="26B65C26"/>
    <w:lvl w:ilvl="0" w:tplc="0409000F">
      <w:start w:val="1"/>
      <w:numFmt w:val="decimal"/>
      <w:lvlText w:val="%1."/>
      <w:lvlJc w:val="left"/>
      <w:pPr>
        <w:ind w:left="1077" w:hanging="360"/>
      </w:pPr>
      <w:rPr>
        <w:rFonts w:hint="default"/>
      </w:rPr>
    </w:lvl>
    <w:lvl w:ilvl="1" w:tplc="FFFFFFFF" w:tentative="1">
      <w:start w:val="1"/>
      <w:numFmt w:val="bullet"/>
      <w:lvlText w:val="o"/>
      <w:lvlJc w:val="left"/>
      <w:pPr>
        <w:ind w:left="1797" w:hanging="360"/>
      </w:pPr>
      <w:rPr>
        <w:rFonts w:ascii="Courier New" w:hAnsi="Courier New" w:cs="Courier New" w:hint="default"/>
      </w:rPr>
    </w:lvl>
    <w:lvl w:ilvl="2" w:tplc="FFFFFFFF" w:tentative="1">
      <w:start w:val="1"/>
      <w:numFmt w:val="bullet"/>
      <w:lvlText w:val=""/>
      <w:lvlJc w:val="left"/>
      <w:pPr>
        <w:ind w:left="2517" w:hanging="360"/>
      </w:pPr>
      <w:rPr>
        <w:rFonts w:ascii="Wingdings" w:hAnsi="Wingdings" w:hint="default"/>
      </w:rPr>
    </w:lvl>
    <w:lvl w:ilvl="3" w:tplc="FFFFFFFF" w:tentative="1">
      <w:start w:val="1"/>
      <w:numFmt w:val="bullet"/>
      <w:lvlText w:val=""/>
      <w:lvlJc w:val="left"/>
      <w:pPr>
        <w:ind w:left="3237" w:hanging="360"/>
      </w:pPr>
      <w:rPr>
        <w:rFonts w:ascii="Symbol" w:hAnsi="Symbol" w:hint="default"/>
      </w:rPr>
    </w:lvl>
    <w:lvl w:ilvl="4" w:tplc="FFFFFFFF" w:tentative="1">
      <w:start w:val="1"/>
      <w:numFmt w:val="bullet"/>
      <w:lvlText w:val="o"/>
      <w:lvlJc w:val="left"/>
      <w:pPr>
        <w:ind w:left="3957" w:hanging="360"/>
      </w:pPr>
      <w:rPr>
        <w:rFonts w:ascii="Courier New" w:hAnsi="Courier New" w:cs="Courier New" w:hint="default"/>
      </w:rPr>
    </w:lvl>
    <w:lvl w:ilvl="5" w:tplc="FFFFFFFF" w:tentative="1">
      <w:start w:val="1"/>
      <w:numFmt w:val="bullet"/>
      <w:lvlText w:val=""/>
      <w:lvlJc w:val="left"/>
      <w:pPr>
        <w:ind w:left="4677" w:hanging="360"/>
      </w:pPr>
      <w:rPr>
        <w:rFonts w:ascii="Wingdings" w:hAnsi="Wingdings" w:hint="default"/>
      </w:rPr>
    </w:lvl>
    <w:lvl w:ilvl="6" w:tplc="FFFFFFFF" w:tentative="1">
      <w:start w:val="1"/>
      <w:numFmt w:val="bullet"/>
      <w:lvlText w:val=""/>
      <w:lvlJc w:val="left"/>
      <w:pPr>
        <w:ind w:left="5397" w:hanging="360"/>
      </w:pPr>
      <w:rPr>
        <w:rFonts w:ascii="Symbol" w:hAnsi="Symbol" w:hint="default"/>
      </w:rPr>
    </w:lvl>
    <w:lvl w:ilvl="7" w:tplc="FFFFFFFF" w:tentative="1">
      <w:start w:val="1"/>
      <w:numFmt w:val="bullet"/>
      <w:lvlText w:val="o"/>
      <w:lvlJc w:val="left"/>
      <w:pPr>
        <w:ind w:left="6117" w:hanging="360"/>
      </w:pPr>
      <w:rPr>
        <w:rFonts w:ascii="Courier New" w:hAnsi="Courier New" w:cs="Courier New" w:hint="default"/>
      </w:rPr>
    </w:lvl>
    <w:lvl w:ilvl="8" w:tplc="FFFFFFFF" w:tentative="1">
      <w:start w:val="1"/>
      <w:numFmt w:val="bullet"/>
      <w:lvlText w:val=""/>
      <w:lvlJc w:val="left"/>
      <w:pPr>
        <w:ind w:left="6837" w:hanging="360"/>
      </w:pPr>
      <w:rPr>
        <w:rFonts w:ascii="Wingdings" w:hAnsi="Wingdings" w:hint="default"/>
      </w:rPr>
    </w:lvl>
  </w:abstractNum>
  <w:abstractNum w:abstractNumId="26" w15:restartNumberingAfterBreak="0">
    <w:nsid w:val="4A5D1EA2"/>
    <w:multiLevelType w:val="hybridMultilevel"/>
    <w:tmpl w:val="EC82C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2330FC"/>
    <w:multiLevelType w:val="hybridMultilevel"/>
    <w:tmpl w:val="F070C0A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8" w15:restartNumberingAfterBreak="0">
    <w:nsid w:val="4EFB3D11"/>
    <w:multiLevelType w:val="hybridMultilevel"/>
    <w:tmpl w:val="78AA71AE"/>
    <w:lvl w:ilvl="0" w:tplc="537640AA">
      <w:start w:val="1"/>
      <w:numFmt w:val="bullet"/>
      <w:pStyle w:val="References-BookFlorian"/>
      <w:lvlText w:val="-"/>
      <w:lvlJc w:val="left"/>
      <w:pPr>
        <w:tabs>
          <w:tab w:val="num" w:pos="680"/>
        </w:tabs>
        <w:ind w:left="680" w:hanging="396"/>
      </w:pPr>
      <w:rPr>
        <w:rFonts w:hint="default"/>
        <w:sz w:val="16"/>
      </w:rPr>
    </w:lvl>
    <w:lvl w:ilvl="1" w:tplc="2A348332">
      <w:start w:val="1"/>
      <w:numFmt w:val="decimal"/>
      <w:lvlText w:val="%2."/>
      <w:lvlJc w:val="left"/>
      <w:pPr>
        <w:tabs>
          <w:tab w:val="num" w:pos="1440"/>
        </w:tabs>
        <w:ind w:left="1440" w:hanging="360"/>
      </w:pPr>
    </w:lvl>
    <w:lvl w:ilvl="2" w:tplc="93081496" w:tentative="1">
      <w:start w:val="1"/>
      <w:numFmt w:val="bullet"/>
      <w:lvlText w:val=""/>
      <w:lvlJc w:val="left"/>
      <w:pPr>
        <w:tabs>
          <w:tab w:val="num" w:pos="2160"/>
        </w:tabs>
        <w:ind w:left="2160" w:hanging="360"/>
      </w:pPr>
      <w:rPr>
        <w:rFonts w:ascii="Wingdings" w:hAnsi="Wingdings" w:hint="default"/>
      </w:rPr>
    </w:lvl>
    <w:lvl w:ilvl="3" w:tplc="0DB2A638" w:tentative="1">
      <w:start w:val="1"/>
      <w:numFmt w:val="bullet"/>
      <w:lvlText w:val=""/>
      <w:lvlJc w:val="left"/>
      <w:pPr>
        <w:tabs>
          <w:tab w:val="num" w:pos="2880"/>
        </w:tabs>
        <w:ind w:left="2880" w:hanging="360"/>
      </w:pPr>
      <w:rPr>
        <w:rFonts w:ascii="Symbol" w:hAnsi="Symbol" w:hint="default"/>
      </w:rPr>
    </w:lvl>
    <w:lvl w:ilvl="4" w:tplc="2258EA8A" w:tentative="1">
      <w:start w:val="1"/>
      <w:numFmt w:val="bullet"/>
      <w:lvlText w:val="o"/>
      <w:lvlJc w:val="left"/>
      <w:pPr>
        <w:tabs>
          <w:tab w:val="num" w:pos="3600"/>
        </w:tabs>
        <w:ind w:left="3600" w:hanging="360"/>
      </w:pPr>
      <w:rPr>
        <w:rFonts w:ascii="Courier New" w:hAnsi="Courier New" w:hint="default"/>
      </w:rPr>
    </w:lvl>
    <w:lvl w:ilvl="5" w:tplc="3742474C" w:tentative="1">
      <w:start w:val="1"/>
      <w:numFmt w:val="bullet"/>
      <w:lvlText w:val=""/>
      <w:lvlJc w:val="left"/>
      <w:pPr>
        <w:tabs>
          <w:tab w:val="num" w:pos="4320"/>
        </w:tabs>
        <w:ind w:left="4320" w:hanging="360"/>
      </w:pPr>
      <w:rPr>
        <w:rFonts w:ascii="Wingdings" w:hAnsi="Wingdings" w:hint="default"/>
      </w:rPr>
    </w:lvl>
    <w:lvl w:ilvl="6" w:tplc="9956E66C" w:tentative="1">
      <w:start w:val="1"/>
      <w:numFmt w:val="bullet"/>
      <w:lvlText w:val=""/>
      <w:lvlJc w:val="left"/>
      <w:pPr>
        <w:tabs>
          <w:tab w:val="num" w:pos="5040"/>
        </w:tabs>
        <w:ind w:left="5040" w:hanging="360"/>
      </w:pPr>
      <w:rPr>
        <w:rFonts w:ascii="Symbol" w:hAnsi="Symbol" w:hint="default"/>
      </w:rPr>
    </w:lvl>
    <w:lvl w:ilvl="7" w:tplc="7396DA0A" w:tentative="1">
      <w:start w:val="1"/>
      <w:numFmt w:val="bullet"/>
      <w:lvlText w:val="o"/>
      <w:lvlJc w:val="left"/>
      <w:pPr>
        <w:tabs>
          <w:tab w:val="num" w:pos="5760"/>
        </w:tabs>
        <w:ind w:left="5760" w:hanging="360"/>
      </w:pPr>
      <w:rPr>
        <w:rFonts w:ascii="Courier New" w:hAnsi="Courier New" w:hint="default"/>
      </w:rPr>
    </w:lvl>
    <w:lvl w:ilvl="8" w:tplc="74705702"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24309D3"/>
    <w:multiLevelType w:val="hybridMultilevel"/>
    <w:tmpl w:val="2AE06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162A79"/>
    <w:multiLevelType w:val="hybridMultilevel"/>
    <w:tmpl w:val="6AD8511C"/>
    <w:lvl w:ilvl="0" w:tplc="9E18ABAC">
      <w:numFmt w:val="bullet"/>
      <w:lvlText w:val=""/>
      <w:lvlJc w:val="left"/>
      <w:pPr>
        <w:ind w:left="720" w:hanging="360"/>
      </w:pPr>
      <w:rPr>
        <w:rFonts w:ascii="Wingdings" w:eastAsia="MS Mincho"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103D9"/>
    <w:multiLevelType w:val="multilevel"/>
    <w:tmpl w:val="0F2680A8"/>
    <w:lvl w:ilvl="0">
      <w:start w:val="1"/>
      <w:numFmt w:val="decimal"/>
      <w:lvlText w:val="(%1)"/>
      <w:lvlJc w:val="left"/>
      <w:pPr>
        <w:tabs>
          <w:tab w:val="num" w:pos="720"/>
        </w:tabs>
        <w:ind w:left="360" w:firstLine="0"/>
      </w:pPr>
      <w:rPr>
        <w:rFonts w:ascii="Garamond" w:hAnsi="Garamond" w:hint="default"/>
        <w:sz w:val="24"/>
        <w:szCs w:val="24"/>
      </w:rPr>
    </w:lvl>
    <w:lvl w:ilvl="1">
      <w:start w:val="1"/>
      <w:numFmt w:val="decimal"/>
      <w:pStyle w:val="Hypothesis-number-level2-Florian"/>
      <w:lvlText w:val="(%1-%2)"/>
      <w:lvlJc w:val="left"/>
      <w:pPr>
        <w:tabs>
          <w:tab w:val="num" w:pos="1944"/>
        </w:tabs>
        <w:ind w:left="2016" w:hanging="1656"/>
      </w:pPr>
      <w:rPr>
        <w:rFonts w:ascii="Palatino" w:hAnsi="Palatino" w:hint="default"/>
        <w:sz w:val="20"/>
        <w:szCs w:val="20"/>
      </w:rPr>
    </w:lvl>
    <w:lvl w:ilvl="2">
      <w:start w:val="1"/>
      <w:numFmt w:val="decimal"/>
      <w:lvlText w:val="%3."/>
      <w:lvlJc w:val="left"/>
      <w:pPr>
        <w:tabs>
          <w:tab w:val="num" w:pos="2160"/>
        </w:tabs>
        <w:ind w:left="1800" w:firstLine="0"/>
      </w:pPr>
      <w:rPr>
        <w:rFonts w:hint="default"/>
      </w:rPr>
    </w:lvl>
    <w:lvl w:ilvl="3">
      <w:start w:val="1"/>
      <w:numFmt w:val="lowerLetter"/>
      <w:lvlText w:val="%4)"/>
      <w:lvlJc w:val="left"/>
      <w:pPr>
        <w:tabs>
          <w:tab w:val="num" w:pos="2880"/>
        </w:tabs>
        <w:ind w:left="2520" w:firstLine="0"/>
      </w:pPr>
      <w:rPr>
        <w:rFonts w:hint="default"/>
      </w:rPr>
    </w:lvl>
    <w:lvl w:ilvl="4">
      <w:start w:val="1"/>
      <w:numFmt w:val="decimal"/>
      <w:lvlText w:val="(%5)"/>
      <w:lvlJc w:val="left"/>
      <w:pPr>
        <w:tabs>
          <w:tab w:val="num" w:pos="3600"/>
        </w:tabs>
        <w:ind w:left="3240" w:firstLine="0"/>
      </w:pPr>
      <w:rPr>
        <w:rFonts w:hint="default"/>
      </w:rPr>
    </w:lvl>
    <w:lvl w:ilvl="5">
      <w:start w:val="1"/>
      <w:numFmt w:val="lowerLetter"/>
      <w:lvlText w:val="(%6)"/>
      <w:lvlJc w:val="left"/>
      <w:pPr>
        <w:tabs>
          <w:tab w:val="num" w:pos="4320"/>
        </w:tabs>
        <w:ind w:left="3960" w:firstLine="0"/>
      </w:pPr>
      <w:rPr>
        <w:rFonts w:hint="default"/>
      </w:rPr>
    </w:lvl>
    <w:lvl w:ilvl="6">
      <w:start w:val="1"/>
      <w:numFmt w:val="lowerRoman"/>
      <w:lvlText w:val="(%7)"/>
      <w:lvlJc w:val="left"/>
      <w:pPr>
        <w:tabs>
          <w:tab w:val="num" w:pos="5040"/>
        </w:tabs>
        <w:ind w:left="4680" w:firstLine="0"/>
      </w:pPr>
      <w:rPr>
        <w:rFonts w:hint="default"/>
      </w:rPr>
    </w:lvl>
    <w:lvl w:ilvl="7">
      <w:start w:val="1"/>
      <w:numFmt w:val="lowerLetter"/>
      <w:lvlText w:val="(%8)"/>
      <w:lvlJc w:val="left"/>
      <w:pPr>
        <w:tabs>
          <w:tab w:val="num" w:pos="5760"/>
        </w:tabs>
        <w:ind w:left="5400" w:firstLine="0"/>
      </w:pPr>
      <w:rPr>
        <w:rFonts w:hint="default"/>
      </w:rPr>
    </w:lvl>
    <w:lvl w:ilvl="8">
      <w:start w:val="1"/>
      <w:numFmt w:val="lowerRoman"/>
      <w:lvlText w:val="(%9)"/>
      <w:lvlJc w:val="left"/>
      <w:pPr>
        <w:tabs>
          <w:tab w:val="num" w:pos="6480"/>
        </w:tabs>
        <w:ind w:left="6120" w:firstLine="0"/>
      </w:pPr>
      <w:rPr>
        <w:rFonts w:hint="default"/>
      </w:rPr>
    </w:lvl>
  </w:abstractNum>
  <w:abstractNum w:abstractNumId="32" w15:restartNumberingAfterBreak="0">
    <w:nsid w:val="5DE67CE2"/>
    <w:multiLevelType w:val="multilevel"/>
    <w:tmpl w:val="A42A4B42"/>
    <w:lvl w:ilvl="0">
      <w:start w:val="1"/>
      <w:numFmt w:val="decimal"/>
      <w:pStyle w:val="LPHeading1"/>
      <w:lvlText w:val="%1"/>
      <w:lvlJc w:val="left"/>
      <w:pPr>
        <w:tabs>
          <w:tab w:val="num" w:pos="720"/>
        </w:tabs>
        <w:ind w:left="720" w:hanging="720"/>
      </w:pPr>
      <w:rPr>
        <w:rFonts w:hint="default"/>
        <w:sz w:val="28"/>
        <w:szCs w:val="28"/>
      </w:rPr>
    </w:lvl>
    <w:lvl w:ilvl="1">
      <w:start w:val="1"/>
      <w:numFmt w:val="decimal"/>
      <w:pStyle w:val="LPHeading2"/>
      <w:lvlText w:val="%1.%2"/>
      <w:lvlJc w:val="left"/>
      <w:pPr>
        <w:tabs>
          <w:tab w:val="num" w:pos="720"/>
        </w:tabs>
        <w:ind w:left="720" w:hanging="720"/>
      </w:pPr>
      <w:rPr>
        <w:rFonts w:hint="default"/>
        <w:b/>
        <w:i w:val="0"/>
        <w:sz w:val="26"/>
        <w:szCs w:val="22"/>
      </w:rPr>
    </w:lvl>
    <w:lvl w:ilvl="2">
      <w:start w:val="1"/>
      <w:numFmt w:val="decimal"/>
      <w:pStyle w:val="Heading3"/>
      <w:lvlText w:val="%1.%2.%3"/>
      <w:lvlJc w:val="left"/>
      <w:pPr>
        <w:tabs>
          <w:tab w:val="num" w:pos="720"/>
        </w:tabs>
        <w:ind w:left="1080" w:hanging="1080"/>
      </w:pPr>
      <w:rPr>
        <w:rFonts w:hint="default"/>
        <w:b/>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6D8C5229"/>
    <w:multiLevelType w:val="multilevel"/>
    <w:tmpl w:val="6E6A367C"/>
    <w:lvl w:ilvl="0">
      <w:start w:val="1"/>
      <w:numFmt w:val="decimal"/>
      <w:lvlText w:val="(%1)"/>
      <w:lvlJc w:val="left"/>
      <w:pPr>
        <w:tabs>
          <w:tab w:val="num" w:pos="360"/>
        </w:tabs>
        <w:ind w:left="0" w:firstLine="0"/>
      </w:pPr>
      <w:rPr>
        <w:rFonts w:ascii="Garamond" w:hAnsi="Garamond" w:hint="default"/>
        <w:sz w:val="24"/>
        <w:szCs w:val="24"/>
      </w:rPr>
    </w:lvl>
    <w:lvl w:ilvl="1">
      <w:start w:val="1"/>
      <w:numFmt w:val="lowerLetter"/>
      <w:lvlText w:val="(%1-%2)"/>
      <w:lvlJc w:val="left"/>
      <w:pPr>
        <w:tabs>
          <w:tab w:val="num" w:pos="1584"/>
        </w:tabs>
        <w:ind w:left="1656" w:hanging="1656"/>
      </w:pPr>
      <w:rPr>
        <w:rFonts w:ascii="Garamond" w:hAnsi="Garamond" w:hint="default"/>
        <w:sz w:val="24"/>
        <w:szCs w:val="24"/>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4" w15:restartNumberingAfterBreak="0">
    <w:nsid w:val="73BC44CB"/>
    <w:multiLevelType w:val="hybridMultilevel"/>
    <w:tmpl w:val="68BA09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2C4DB2"/>
    <w:multiLevelType w:val="hybridMultilevel"/>
    <w:tmpl w:val="DEA268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7C1B5949"/>
    <w:multiLevelType w:val="hybridMultilevel"/>
    <w:tmpl w:val="0AAA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37291">
    <w:abstractNumId w:val="16"/>
  </w:num>
  <w:num w:numId="2" w16cid:durableId="1631352201">
    <w:abstractNumId w:val="14"/>
  </w:num>
  <w:num w:numId="3" w16cid:durableId="1671713109">
    <w:abstractNumId w:val="11"/>
  </w:num>
  <w:num w:numId="4" w16cid:durableId="283999810">
    <w:abstractNumId w:val="19"/>
  </w:num>
  <w:num w:numId="5" w16cid:durableId="1898512413">
    <w:abstractNumId w:val="13"/>
  </w:num>
  <w:num w:numId="6" w16cid:durableId="364407600">
    <w:abstractNumId w:val="28"/>
  </w:num>
  <w:num w:numId="7" w16cid:durableId="1518929231">
    <w:abstractNumId w:val="14"/>
  </w:num>
  <w:num w:numId="8" w16cid:durableId="976180750">
    <w:abstractNumId w:val="11"/>
  </w:num>
  <w:num w:numId="9" w16cid:durableId="924995136">
    <w:abstractNumId w:val="22"/>
  </w:num>
  <w:num w:numId="10" w16cid:durableId="545066303">
    <w:abstractNumId w:val="22"/>
  </w:num>
  <w:num w:numId="11" w16cid:durableId="117381170">
    <w:abstractNumId w:val="33"/>
  </w:num>
  <w:num w:numId="12" w16cid:durableId="1454247698">
    <w:abstractNumId w:val="16"/>
  </w:num>
  <w:num w:numId="13" w16cid:durableId="498470249">
    <w:abstractNumId w:val="15"/>
  </w:num>
  <w:num w:numId="14" w16cid:durableId="760568498">
    <w:abstractNumId w:val="15"/>
  </w:num>
  <w:num w:numId="15" w16cid:durableId="932932169">
    <w:abstractNumId w:val="21"/>
  </w:num>
  <w:num w:numId="16" w16cid:durableId="1138187772">
    <w:abstractNumId w:val="33"/>
  </w:num>
  <w:num w:numId="17" w16cid:durableId="1229076856">
    <w:abstractNumId w:val="11"/>
  </w:num>
  <w:num w:numId="18" w16cid:durableId="653679089">
    <w:abstractNumId w:val="19"/>
  </w:num>
  <w:num w:numId="19" w16cid:durableId="704722047">
    <w:abstractNumId w:val="13"/>
  </w:num>
  <w:num w:numId="20" w16cid:durableId="2113697469">
    <w:abstractNumId w:val="31"/>
  </w:num>
  <w:num w:numId="21" w16cid:durableId="1347975694">
    <w:abstractNumId w:val="15"/>
  </w:num>
  <w:num w:numId="22" w16cid:durableId="798425194">
    <w:abstractNumId w:val="15"/>
  </w:num>
  <w:num w:numId="23" w16cid:durableId="1885292950">
    <w:abstractNumId w:val="28"/>
  </w:num>
  <w:num w:numId="24" w16cid:durableId="1776245830">
    <w:abstractNumId w:val="15"/>
  </w:num>
  <w:num w:numId="25" w16cid:durableId="227962953">
    <w:abstractNumId w:val="33"/>
  </w:num>
  <w:num w:numId="26" w16cid:durableId="1452746577">
    <w:abstractNumId w:val="21"/>
  </w:num>
  <w:num w:numId="27" w16cid:durableId="1826434337">
    <w:abstractNumId w:val="19"/>
  </w:num>
  <w:num w:numId="28" w16cid:durableId="548609731">
    <w:abstractNumId w:val="13"/>
  </w:num>
  <w:num w:numId="29" w16cid:durableId="375467042">
    <w:abstractNumId w:val="22"/>
  </w:num>
  <w:num w:numId="30" w16cid:durableId="486165465">
    <w:abstractNumId w:val="31"/>
  </w:num>
  <w:num w:numId="31" w16cid:durableId="628360907">
    <w:abstractNumId w:val="15"/>
  </w:num>
  <w:num w:numId="32" w16cid:durableId="382028370">
    <w:abstractNumId w:val="28"/>
  </w:num>
  <w:num w:numId="33" w16cid:durableId="862015834">
    <w:abstractNumId w:val="12"/>
  </w:num>
  <w:num w:numId="34" w16cid:durableId="1985503457">
    <w:abstractNumId w:val="32"/>
  </w:num>
  <w:num w:numId="35" w16cid:durableId="643436257">
    <w:abstractNumId w:val="32"/>
  </w:num>
  <w:num w:numId="36" w16cid:durableId="1105807206">
    <w:abstractNumId w:val="0"/>
  </w:num>
  <w:num w:numId="37" w16cid:durableId="1464230419">
    <w:abstractNumId w:val="20"/>
  </w:num>
  <w:num w:numId="38" w16cid:durableId="1940290323">
    <w:abstractNumId w:val="20"/>
  </w:num>
  <w:num w:numId="39" w16cid:durableId="946959172">
    <w:abstractNumId w:val="10"/>
  </w:num>
  <w:num w:numId="40" w16cid:durableId="984697095">
    <w:abstractNumId w:val="8"/>
  </w:num>
  <w:num w:numId="41" w16cid:durableId="151601111">
    <w:abstractNumId w:val="7"/>
  </w:num>
  <w:num w:numId="42" w16cid:durableId="19086223">
    <w:abstractNumId w:val="6"/>
  </w:num>
  <w:num w:numId="43" w16cid:durableId="424958277">
    <w:abstractNumId w:val="5"/>
  </w:num>
  <w:num w:numId="44" w16cid:durableId="1291327724">
    <w:abstractNumId w:val="9"/>
  </w:num>
  <w:num w:numId="45" w16cid:durableId="611479961">
    <w:abstractNumId w:val="4"/>
  </w:num>
  <w:num w:numId="46" w16cid:durableId="1673216160">
    <w:abstractNumId w:val="3"/>
  </w:num>
  <w:num w:numId="47" w16cid:durableId="235869122">
    <w:abstractNumId w:val="2"/>
  </w:num>
  <w:num w:numId="48" w16cid:durableId="1656951017">
    <w:abstractNumId w:val="1"/>
  </w:num>
  <w:num w:numId="49" w16cid:durableId="1178497600">
    <w:abstractNumId w:val="34"/>
  </w:num>
  <w:num w:numId="50" w16cid:durableId="274750238">
    <w:abstractNumId w:val="26"/>
  </w:num>
  <w:num w:numId="51" w16cid:durableId="910579989">
    <w:abstractNumId w:val="23"/>
  </w:num>
  <w:num w:numId="52" w16cid:durableId="1341392530">
    <w:abstractNumId w:val="24"/>
  </w:num>
  <w:num w:numId="53" w16cid:durableId="326831600">
    <w:abstractNumId w:val="17"/>
  </w:num>
  <w:num w:numId="54" w16cid:durableId="1603029899">
    <w:abstractNumId w:val="30"/>
  </w:num>
  <w:num w:numId="55" w16cid:durableId="1302685365">
    <w:abstractNumId w:val="35"/>
  </w:num>
  <w:num w:numId="56" w16cid:durableId="1150252013">
    <w:abstractNumId w:val="25"/>
  </w:num>
  <w:num w:numId="57" w16cid:durableId="950280632">
    <w:abstractNumId w:val="29"/>
  </w:num>
  <w:num w:numId="58" w16cid:durableId="753549359">
    <w:abstractNumId w:val="36"/>
  </w:num>
  <w:num w:numId="59" w16cid:durableId="1455252968">
    <w:abstractNumId w:val="27"/>
  </w:num>
  <w:num w:numId="60" w16cid:durableId="187114258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1402" w:allStyles="0" w:customStyles="1" w:latentStyles="0" w:stylesInUse="0" w:headingStyles="0" w:numberingStyles="0" w:tableStyles="0" w:directFormattingOnRuns="0" w:directFormattingOnParagraphs="0" w:directFormattingOnNumbering="1" w:directFormattingOnTables="0" w:clearFormatting="1" w:top3HeadingStyles="0" w:visibleStyles="0" w:alternateStyleNames="0"/>
  <w:trackRevisions/>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2"/>
    <w:rsid w:val="000026CB"/>
    <w:rsid w:val="00005F9D"/>
    <w:rsid w:val="00010740"/>
    <w:rsid w:val="00025EB9"/>
    <w:rsid w:val="00034F40"/>
    <w:rsid w:val="00036F63"/>
    <w:rsid w:val="0005093B"/>
    <w:rsid w:val="00086B46"/>
    <w:rsid w:val="00090459"/>
    <w:rsid w:val="000A00C6"/>
    <w:rsid w:val="000A36C8"/>
    <w:rsid w:val="000A6B28"/>
    <w:rsid w:val="000A7180"/>
    <w:rsid w:val="000B1BA1"/>
    <w:rsid w:val="000B4A1A"/>
    <w:rsid w:val="000C0BCD"/>
    <w:rsid w:val="000D1807"/>
    <w:rsid w:val="000D583D"/>
    <w:rsid w:val="000D6A3B"/>
    <w:rsid w:val="000D6DE5"/>
    <w:rsid w:val="000E1C44"/>
    <w:rsid w:val="000E418C"/>
    <w:rsid w:val="000F37BF"/>
    <w:rsid w:val="000F775D"/>
    <w:rsid w:val="0012093D"/>
    <w:rsid w:val="001254F3"/>
    <w:rsid w:val="00143CAF"/>
    <w:rsid w:val="00144032"/>
    <w:rsid w:val="00147635"/>
    <w:rsid w:val="00153595"/>
    <w:rsid w:val="001564E1"/>
    <w:rsid w:val="00165AC8"/>
    <w:rsid w:val="00171223"/>
    <w:rsid w:val="0017735E"/>
    <w:rsid w:val="0018386B"/>
    <w:rsid w:val="0019139A"/>
    <w:rsid w:val="00195FCA"/>
    <w:rsid w:val="001A0F77"/>
    <w:rsid w:val="001E074F"/>
    <w:rsid w:val="001E185B"/>
    <w:rsid w:val="001F7C2E"/>
    <w:rsid w:val="0021091A"/>
    <w:rsid w:val="0022121A"/>
    <w:rsid w:val="0022616A"/>
    <w:rsid w:val="00273414"/>
    <w:rsid w:val="00281DDD"/>
    <w:rsid w:val="002922D0"/>
    <w:rsid w:val="00293598"/>
    <w:rsid w:val="002A5584"/>
    <w:rsid w:val="002A71F9"/>
    <w:rsid w:val="002E4539"/>
    <w:rsid w:val="002E5923"/>
    <w:rsid w:val="002E7A54"/>
    <w:rsid w:val="00302047"/>
    <w:rsid w:val="003046D2"/>
    <w:rsid w:val="0030549C"/>
    <w:rsid w:val="0031592E"/>
    <w:rsid w:val="00326371"/>
    <w:rsid w:val="003310CA"/>
    <w:rsid w:val="00340DA3"/>
    <w:rsid w:val="003436AD"/>
    <w:rsid w:val="00343EB9"/>
    <w:rsid w:val="003510A8"/>
    <w:rsid w:val="00356B8E"/>
    <w:rsid w:val="003B11FA"/>
    <w:rsid w:val="003B2102"/>
    <w:rsid w:val="003C06BD"/>
    <w:rsid w:val="003D0EFF"/>
    <w:rsid w:val="003D562B"/>
    <w:rsid w:val="003E2C11"/>
    <w:rsid w:val="003E37B9"/>
    <w:rsid w:val="003F0D25"/>
    <w:rsid w:val="003F4332"/>
    <w:rsid w:val="00400B07"/>
    <w:rsid w:val="00423B7C"/>
    <w:rsid w:val="00432B52"/>
    <w:rsid w:val="00441662"/>
    <w:rsid w:val="00446592"/>
    <w:rsid w:val="00452E00"/>
    <w:rsid w:val="004614E1"/>
    <w:rsid w:val="004775AC"/>
    <w:rsid w:val="00493E34"/>
    <w:rsid w:val="004959A2"/>
    <w:rsid w:val="0049633E"/>
    <w:rsid w:val="004A3A70"/>
    <w:rsid w:val="004A6BC1"/>
    <w:rsid w:val="004C76C7"/>
    <w:rsid w:val="004F7E07"/>
    <w:rsid w:val="00502DF4"/>
    <w:rsid w:val="00504824"/>
    <w:rsid w:val="00512A21"/>
    <w:rsid w:val="00512BC5"/>
    <w:rsid w:val="00513175"/>
    <w:rsid w:val="005164B1"/>
    <w:rsid w:val="005177E9"/>
    <w:rsid w:val="00522596"/>
    <w:rsid w:val="0053070F"/>
    <w:rsid w:val="00540DD0"/>
    <w:rsid w:val="00540FB3"/>
    <w:rsid w:val="0054476F"/>
    <w:rsid w:val="00565BFC"/>
    <w:rsid w:val="00575D72"/>
    <w:rsid w:val="00590DC4"/>
    <w:rsid w:val="00595EBB"/>
    <w:rsid w:val="005A6AFC"/>
    <w:rsid w:val="005C24C4"/>
    <w:rsid w:val="00612F74"/>
    <w:rsid w:val="00623735"/>
    <w:rsid w:val="006259EF"/>
    <w:rsid w:val="00637D4F"/>
    <w:rsid w:val="0065727F"/>
    <w:rsid w:val="00667ABB"/>
    <w:rsid w:val="0067251F"/>
    <w:rsid w:val="00673BC2"/>
    <w:rsid w:val="00677D00"/>
    <w:rsid w:val="006915C6"/>
    <w:rsid w:val="006A6E9A"/>
    <w:rsid w:val="006C350E"/>
    <w:rsid w:val="006C4063"/>
    <w:rsid w:val="006D18EC"/>
    <w:rsid w:val="006D2FB3"/>
    <w:rsid w:val="006D5AD3"/>
    <w:rsid w:val="006D71A1"/>
    <w:rsid w:val="006E12F2"/>
    <w:rsid w:val="006E1C36"/>
    <w:rsid w:val="006E2D84"/>
    <w:rsid w:val="00706C88"/>
    <w:rsid w:val="00710D8A"/>
    <w:rsid w:val="00714D5D"/>
    <w:rsid w:val="00734EF7"/>
    <w:rsid w:val="00735AC9"/>
    <w:rsid w:val="0073703C"/>
    <w:rsid w:val="00740C31"/>
    <w:rsid w:val="00742BCA"/>
    <w:rsid w:val="007452E5"/>
    <w:rsid w:val="007469C7"/>
    <w:rsid w:val="00763BCE"/>
    <w:rsid w:val="00770CD6"/>
    <w:rsid w:val="0077653A"/>
    <w:rsid w:val="00790093"/>
    <w:rsid w:val="007923BD"/>
    <w:rsid w:val="0079444D"/>
    <w:rsid w:val="00796257"/>
    <w:rsid w:val="007A1E34"/>
    <w:rsid w:val="007E6A5E"/>
    <w:rsid w:val="007F3571"/>
    <w:rsid w:val="007F3BC7"/>
    <w:rsid w:val="007F6EB7"/>
    <w:rsid w:val="0081486E"/>
    <w:rsid w:val="008168A9"/>
    <w:rsid w:val="00822AFD"/>
    <w:rsid w:val="008275DC"/>
    <w:rsid w:val="00831EFF"/>
    <w:rsid w:val="00832F83"/>
    <w:rsid w:val="00843A5A"/>
    <w:rsid w:val="00847944"/>
    <w:rsid w:val="00855A67"/>
    <w:rsid w:val="00860A5A"/>
    <w:rsid w:val="00861F29"/>
    <w:rsid w:val="0086220C"/>
    <w:rsid w:val="00872F3E"/>
    <w:rsid w:val="008773BA"/>
    <w:rsid w:val="00880AB2"/>
    <w:rsid w:val="00885352"/>
    <w:rsid w:val="0089737F"/>
    <w:rsid w:val="008A01CA"/>
    <w:rsid w:val="008C5F7E"/>
    <w:rsid w:val="008D399C"/>
    <w:rsid w:val="008D6C98"/>
    <w:rsid w:val="008F4424"/>
    <w:rsid w:val="00921BA9"/>
    <w:rsid w:val="00922F58"/>
    <w:rsid w:val="0092794E"/>
    <w:rsid w:val="00934571"/>
    <w:rsid w:val="009375D1"/>
    <w:rsid w:val="00943A2B"/>
    <w:rsid w:val="00952EC0"/>
    <w:rsid w:val="009B223A"/>
    <w:rsid w:val="009B2389"/>
    <w:rsid w:val="009B25F1"/>
    <w:rsid w:val="009B3EC8"/>
    <w:rsid w:val="009C22E4"/>
    <w:rsid w:val="009C2F8C"/>
    <w:rsid w:val="009C7FC6"/>
    <w:rsid w:val="009D57BF"/>
    <w:rsid w:val="009E1C32"/>
    <w:rsid w:val="009F3CB1"/>
    <w:rsid w:val="009F7CE0"/>
    <w:rsid w:val="00A04CC1"/>
    <w:rsid w:val="00A06454"/>
    <w:rsid w:val="00A16108"/>
    <w:rsid w:val="00A251F1"/>
    <w:rsid w:val="00A275B0"/>
    <w:rsid w:val="00A279D2"/>
    <w:rsid w:val="00A316AB"/>
    <w:rsid w:val="00A35972"/>
    <w:rsid w:val="00A50F88"/>
    <w:rsid w:val="00A521D7"/>
    <w:rsid w:val="00A62BAA"/>
    <w:rsid w:val="00A65DE8"/>
    <w:rsid w:val="00A70529"/>
    <w:rsid w:val="00A71F8A"/>
    <w:rsid w:val="00A7548A"/>
    <w:rsid w:val="00A75874"/>
    <w:rsid w:val="00A828E7"/>
    <w:rsid w:val="00A83458"/>
    <w:rsid w:val="00A87353"/>
    <w:rsid w:val="00AB6E07"/>
    <w:rsid w:val="00AC0329"/>
    <w:rsid w:val="00AE3C08"/>
    <w:rsid w:val="00B07C52"/>
    <w:rsid w:val="00B146BA"/>
    <w:rsid w:val="00B16EB9"/>
    <w:rsid w:val="00B20981"/>
    <w:rsid w:val="00B20D7F"/>
    <w:rsid w:val="00B6418D"/>
    <w:rsid w:val="00BA35F9"/>
    <w:rsid w:val="00BA3D4E"/>
    <w:rsid w:val="00BC2906"/>
    <w:rsid w:val="00BC3CC7"/>
    <w:rsid w:val="00BD298C"/>
    <w:rsid w:val="00BD36F6"/>
    <w:rsid w:val="00BD465B"/>
    <w:rsid w:val="00BF75CE"/>
    <w:rsid w:val="00BF7A74"/>
    <w:rsid w:val="00C05C18"/>
    <w:rsid w:val="00C06AC8"/>
    <w:rsid w:val="00C2328D"/>
    <w:rsid w:val="00C23AFA"/>
    <w:rsid w:val="00C30624"/>
    <w:rsid w:val="00C35E76"/>
    <w:rsid w:val="00C56C6B"/>
    <w:rsid w:val="00C619BE"/>
    <w:rsid w:val="00C61D6F"/>
    <w:rsid w:val="00C77AA6"/>
    <w:rsid w:val="00C84E65"/>
    <w:rsid w:val="00C90658"/>
    <w:rsid w:val="00C93CD6"/>
    <w:rsid w:val="00C95ADF"/>
    <w:rsid w:val="00C96534"/>
    <w:rsid w:val="00C96FB3"/>
    <w:rsid w:val="00CA196C"/>
    <w:rsid w:val="00CA3632"/>
    <w:rsid w:val="00CB2023"/>
    <w:rsid w:val="00CB3964"/>
    <w:rsid w:val="00CB5AD6"/>
    <w:rsid w:val="00CC4356"/>
    <w:rsid w:val="00CE5328"/>
    <w:rsid w:val="00CF446C"/>
    <w:rsid w:val="00D03AF2"/>
    <w:rsid w:val="00D156C3"/>
    <w:rsid w:val="00D24A00"/>
    <w:rsid w:val="00D44E24"/>
    <w:rsid w:val="00D7189C"/>
    <w:rsid w:val="00D800AA"/>
    <w:rsid w:val="00D83D95"/>
    <w:rsid w:val="00D95EE5"/>
    <w:rsid w:val="00D96167"/>
    <w:rsid w:val="00DA003F"/>
    <w:rsid w:val="00DA4676"/>
    <w:rsid w:val="00DB189D"/>
    <w:rsid w:val="00DB32B7"/>
    <w:rsid w:val="00DC6CE7"/>
    <w:rsid w:val="00DF0024"/>
    <w:rsid w:val="00DF6D9B"/>
    <w:rsid w:val="00E01C7C"/>
    <w:rsid w:val="00E15F8A"/>
    <w:rsid w:val="00E20179"/>
    <w:rsid w:val="00E407C0"/>
    <w:rsid w:val="00E664D3"/>
    <w:rsid w:val="00E8181F"/>
    <w:rsid w:val="00E877AE"/>
    <w:rsid w:val="00E90FB5"/>
    <w:rsid w:val="00EA30EE"/>
    <w:rsid w:val="00EA3728"/>
    <w:rsid w:val="00EB0242"/>
    <w:rsid w:val="00EB540F"/>
    <w:rsid w:val="00EC1844"/>
    <w:rsid w:val="00EC2280"/>
    <w:rsid w:val="00ED3B33"/>
    <w:rsid w:val="00F33B21"/>
    <w:rsid w:val="00F543CC"/>
    <w:rsid w:val="00F61351"/>
    <w:rsid w:val="00F62C62"/>
    <w:rsid w:val="00F705A3"/>
    <w:rsid w:val="00F728BB"/>
    <w:rsid w:val="00F82149"/>
    <w:rsid w:val="00F9025D"/>
    <w:rsid w:val="00F95AE1"/>
    <w:rsid w:val="00FA1C6C"/>
    <w:rsid w:val="00FB1F88"/>
    <w:rsid w:val="00FB7C19"/>
    <w:rsid w:val="00FC7618"/>
    <w:rsid w:val="00FE74D1"/>
    <w:rsid w:val="00FF1FA2"/>
    <w:rsid w:val="00FF3396"/>
    <w:rsid w:val="00FF50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B81465"/>
  <w15:chartTrackingRefBased/>
  <w15:docId w15:val="{A30BE7B8-7950-AA4B-AD85-2FD24F5A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L&amp;P Normal"/>
    <w:qFormat/>
    <w:rsid w:val="00885352"/>
    <w:pPr>
      <w:ind w:firstLine="360"/>
      <w:jc w:val="both"/>
    </w:pPr>
    <w:rPr>
      <w:rFonts w:ascii="Janson Text" w:hAnsi="Janson Text"/>
      <w:sz w:val="24"/>
      <w:szCs w:val="24"/>
    </w:rPr>
  </w:style>
  <w:style w:type="paragraph" w:styleId="Heading1">
    <w:name w:val="heading 1"/>
    <w:basedOn w:val="Normal"/>
    <w:next w:val="Normal"/>
    <w:qFormat/>
    <w:rsid w:val="00DE62CA"/>
    <w:pPr>
      <w:keepNext/>
      <w:spacing w:before="240" w:after="60"/>
      <w:ind w:firstLine="0"/>
      <w:outlineLvl w:val="0"/>
    </w:pPr>
    <w:rPr>
      <w:rFonts w:ascii="Arial" w:hAnsi="Arial" w:cs="Arial"/>
      <w:b/>
      <w:bCs/>
      <w:kern w:val="32"/>
      <w:sz w:val="32"/>
      <w:szCs w:val="32"/>
    </w:rPr>
  </w:style>
  <w:style w:type="paragraph" w:styleId="Heading2">
    <w:name w:val="heading 2"/>
    <w:basedOn w:val="Normal"/>
    <w:next w:val="Normal"/>
    <w:qFormat/>
    <w:rsid w:val="00DE62CA"/>
    <w:pPr>
      <w:keepNext/>
      <w:spacing w:before="240" w:after="60"/>
      <w:outlineLvl w:val="1"/>
    </w:pPr>
    <w:rPr>
      <w:rFonts w:ascii="Arial" w:hAnsi="Arial" w:cs="Arial"/>
      <w:b/>
      <w:bCs/>
      <w:i/>
      <w:iCs/>
      <w:sz w:val="28"/>
      <w:szCs w:val="28"/>
    </w:rPr>
  </w:style>
  <w:style w:type="paragraph" w:styleId="Heading3">
    <w:name w:val="heading 3"/>
    <w:aliases w:val="L&amp;P Heading 3"/>
    <w:basedOn w:val="Heading1"/>
    <w:qFormat/>
    <w:rsid w:val="00AF73B2"/>
    <w:pPr>
      <w:numPr>
        <w:ilvl w:val="2"/>
        <w:numId w:val="35"/>
      </w:numPr>
      <w:spacing w:after="120"/>
      <w:outlineLvl w:val="2"/>
    </w:pPr>
    <w:rPr>
      <w:bCs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Florian">
    <w:name w:val="Anhang (Florian)"/>
    <w:basedOn w:val="Heading1"/>
    <w:next w:val="Normal"/>
    <w:rsid w:val="00DE62CA"/>
    <w:pPr>
      <w:pBdr>
        <w:bottom w:val="single" w:sz="4" w:space="1" w:color="auto"/>
      </w:pBdr>
      <w:tabs>
        <w:tab w:val="left" w:pos="1701"/>
      </w:tabs>
      <w:overflowPunct w:val="0"/>
      <w:autoSpaceDE w:val="0"/>
      <w:autoSpaceDN w:val="0"/>
      <w:adjustRightInd w:val="0"/>
      <w:spacing w:before="480" w:after="360"/>
      <w:ind w:right="1106"/>
      <w:jc w:val="right"/>
      <w:textAlignment w:val="baseline"/>
    </w:pPr>
    <w:rPr>
      <w:rFonts w:ascii="Times New Roman" w:hAnsi="Times New Roman" w:cs="Times New Roman"/>
      <w:bCs w:val="0"/>
      <w:kern w:val="0"/>
      <w:sz w:val="26"/>
      <w:szCs w:val="20"/>
    </w:rPr>
  </w:style>
  <w:style w:type="paragraph" w:customStyle="1" w:styleId="Anhang1Florian">
    <w:name w:val="Anhang 1 (Florian)"/>
    <w:basedOn w:val="Heading1"/>
    <w:next w:val="Normal"/>
    <w:rsid w:val="00DE62CA"/>
    <w:pPr>
      <w:pageBreakBefore/>
      <w:pBdr>
        <w:bottom w:val="single" w:sz="12" w:space="1" w:color="auto"/>
      </w:pBdr>
      <w:tabs>
        <w:tab w:val="num" w:pos="1985"/>
      </w:tabs>
      <w:overflowPunct w:val="0"/>
      <w:autoSpaceDE w:val="0"/>
      <w:autoSpaceDN w:val="0"/>
      <w:adjustRightInd w:val="0"/>
      <w:spacing w:after="600"/>
      <w:jc w:val="right"/>
      <w:textAlignment w:val="baseline"/>
    </w:pPr>
    <w:rPr>
      <w:rFonts w:ascii="Times New Roman" w:hAnsi="Times New Roman" w:cs="Times New Roman"/>
      <w:b w:val="0"/>
      <w:bCs w:val="0"/>
      <w:smallCaps/>
      <w:kern w:val="0"/>
      <w:sz w:val="28"/>
      <w:szCs w:val="20"/>
      <w:lang w:val="de-DE"/>
    </w:rPr>
  </w:style>
  <w:style w:type="paragraph" w:customStyle="1" w:styleId="Anhang2Florian">
    <w:name w:val="Anhang 2 (Florian)"/>
    <w:basedOn w:val="Heading2"/>
    <w:next w:val="Normal"/>
    <w:rsid w:val="00DE62CA"/>
    <w:pPr>
      <w:numPr>
        <w:ilvl w:val="1"/>
        <w:numId w:val="12"/>
      </w:numPr>
      <w:tabs>
        <w:tab w:val="clear" w:pos="928"/>
        <w:tab w:val="num" w:pos="720"/>
      </w:tabs>
      <w:overflowPunct w:val="0"/>
      <w:autoSpaceDE w:val="0"/>
      <w:autoSpaceDN w:val="0"/>
      <w:adjustRightInd w:val="0"/>
      <w:spacing w:before="600" w:after="360"/>
      <w:ind w:left="720" w:hanging="360"/>
      <w:textAlignment w:val="baseline"/>
    </w:pPr>
    <w:rPr>
      <w:rFonts w:ascii="Times New Roman" w:hAnsi="Times New Roman" w:cs="Times New Roman"/>
      <w:i w:val="0"/>
      <w:iCs w:val="0"/>
      <w:sz w:val="24"/>
      <w:szCs w:val="20"/>
      <w:lang w:val="de-DE"/>
    </w:rPr>
  </w:style>
  <w:style w:type="paragraph" w:customStyle="1" w:styleId="Anhang3Florian">
    <w:name w:val="Anhang 3 (Florian)"/>
    <w:basedOn w:val="Heading3"/>
    <w:next w:val="Normal"/>
    <w:rsid w:val="00DE62CA"/>
    <w:pPr>
      <w:numPr>
        <w:ilvl w:val="0"/>
        <w:numId w:val="0"/>
      </w:numPr>
      <w:pBdr>
        <w:bottom w:val="single" w:sz="4" w:space="1" w:color="auto"/>
      </w:pBdr>
      <w:tabs>
        <w:tab w:val="left" w:pos="1701"/>
        <w:tab w:val="num" w:pos="2160"/>
      </w:tabs>
      <w:overflowPunct w:val="0"/>
      <w:autoSpaceDE w:val="0"/>
      <w:autoSpaceDN w:val="0"/>
      <w:adjustRightInd w:val="0"/>
      <w:spacing w:before="480" w:after="360"/>
      <w:textAlignment w:val="baseline"/>
    </w:pPr>
    <w:rPr>
      <w:rFonts w:ascii="Courier New" w:hAnsi="Courier New" w:cs="Lucida Sans Unicode"/>
      <w:bCs/>
      <w:sz w:val="22"/>
      <w:szCs w:val="20"/>
      <w:lang w:val="de-DE"/>
    </w:rPr>
  </w:style>
  <w:style w:type="paragraph" w:customStyle="1" w:styleId="AssumptionFlorian">
    <w:name w:val="Assumption (Florian)"/>
    <w:basedOn w:val="Normal"/>
    <w:rsid w:val="00DE62CA"/>
    <w:pPr>
      <w:tabs>
        <w:tab w:val="num" w:pos="927"/>
      </w:tabs>
      <w:spacing w:before="240" w:after="240"/>
      <w:ind w:left="567"/>
    </w:pPr>
    <w:rPr>
      <w:rFonts w:ascii="Lucida Sans Unicode" w:hAnsi="Lucida Sans Unicode" w:cs="Lucida Sans Unicode"/>
      <w:sz w:val="18"/>
      <w:lang w:val="en-GB"/>
    </w:rPr>
  </w:style>
  <w:style w:type="paragraph" w:styleId="Caption">
    <w:name w:val="caption"/>
    <w:aliases w:val="Beschriftung (Florian)"/>
    <w:basedOn w:val="Normal"/>
    <w:next w:val="Normal"/>
    <w:qFormat/>
    <w:rsid w:val="00DE62CA"/>
    <w:pPr>
      <w:spacing w:before="120" w:after="120"/>
      <w:jc w:val="center"/>
    </w:pPr>
    <w:rPr>
      <w:b/>
      <w:bCs/>
      <w:smallCaps/>
      <w:sz w:val="22"/>
      <w:szCs w:val="22"/>
    </w:rPr>
  </w:style>
  <w:style w:type="paragraph" w:customStyle="1" w:styleId="Example-descriptionheadingFlorian">
    <w:name w:val="Example - description/heading (Florian)"/>
    <w:next w:val="Normal"/>
    <w:rsid w:val="00CA7A20"/>
    <w:pPr>
      <w:tabs>
        <w:tab w:val="left" w:pos="1843"/>
      </w:tabs>
      <w:suppressAutoHyphens/>
      <w:spacing w:before="120"/>
      <w:ind w:firstLine="570"/>
    </w:pPr>
    <w:rPr>
      <w:rFonts w:ascii="Tahoma" w:hAnsi="Tahoma"/>
      <w:b/>
      <w:sz w:val="18"/>
      <w:lang w:eastAsia="ar-SA"/>
    </w:rPr>
  </w:style>
  <w:style w:type="paragraph" w:customStyle="1" w:styleId="Example-exampletextnumberedFlorian">
    <w:name w:val="Example - example text/numbered (Florian)"/>
    <w:rsid w:val="00CA7A20"/>
    <w:pPr>
      <w:suppressAutoHyphens/>
      <w:spacing w:before="240"/>
      <w:jc w:val="both"/>
    </w:pPr>
    <w:rPr>
      <w:rFonts w:ascii="Courier New" w:hAnsi="Courier New"/>
      <w:lang w:eastAsia="ar-SA"/>
    </w:rPr>
  </w:style>
  <w:style w:type="paragraph" w:customStyle="1" w:styleId="Example-Level2Florian">
    <w:name w:val="Example - Level 2 (Florian)"/>
    <w:basedOn w:val="Normal"/>
    <w:rsid w:val="00CA7A20"/>
    <w:pPr>
      <w:tabs>
        <w:tab w:val="left" w:pos="720"/>
      </w:tabs>
      <w:suppressAutoHyphens/>
      <w:spacing w:line="288" w:lineRule="auto"/>
      <w:ind w:left="360" w:firstLine="0"/>
    </w:pPr>
    <w:rPr>
      <w:rFonts w:ascii="Times New Roman" w:hAnsi="Times New Roman"/>
      <w:sz w:val="22"/>
      <w:lang w:eastAsia="ar-SA"/>
    </w:rPr>
  </w:style>
  <w:style w:type="paragraph" w:customStyle="1" w:styleId="Example-TranslationliteralFlorian">
    <w:name w:val="Example - Translation literal (Florian)"/>
    <w:basedOn w:val="Normal"/>
    <w:next w:val="Normal"/>
    <w:rsid w:val="00CA7A20"/>
    <w:pPr>
      <w:tabs>
        <w:tab w:val="left" w:pos="360"/>
        <w:tab w:val="left" w:pos="570"/>
        <w:tab w:val="left" w:pos="709"/>
        <w:tab w:val="left" w:pos="1418"/>
        <w:tab w:val="left" w:pos="1701"/>
        <w:tab w:val="left" w:pos="1843"/>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6237"/>
        <w:tab w:val="left" w:pos="6804"/>
      </w:tabs>
      <w:suppressAutoHyphens/>
      <w:ind w:left="570"/>
    </w:pPr>
    <w:rPr>
      <w:rFonts w:ascii="Courier New" w:hAnsi="Courier New" w:cs="Lucida Sans Unicode"/>
      <w:sz w:val="20"/>
      <w:lang w:val="it-IT" w:eastAsia="ar-SA"/>
    </w:rPr>
  </w:style>
  <w:style w:type="paragraph" w:customStyle="1" w:styleId="Example-TranslationGlossFlorian">
    <w:name w:val="Example - Translation/Gloss (Florian)"/>
    <w:next w:val="Normal"/>
    <w:rsid w:val="00CA7A20"/>
    <w:pPr>
      <w:tabs>
        <w:tab w:val="left" w:pos="360"/>
        <w:tab w:val="left" w:pos="1026"/>
      </w:tabs>
      <w:suppressAutoHyphens/>
      <w:ind w:left="576"/>
    </w:pPr>
    <w:rPr>
      <w:bCs/>
      <w:i/>
      <w:iCs/>
      <w:lang w:eastAsia="ar-SA"/>
    </w:rPr>
  </w:style>
  <w:style w:type="paragraph" w:customStyle="1" w:styleId="Handout-bullet2Florian">
    <w:name w:val="Handout - bullet 2 (Florian)"/>
    <w:basedOn w:val="Normal"/>
    <w:rsid w:val="00AF73B2"/>
    <w:pPr>
      <w:numPr>
        <w:numId w:val="27"/>
      </w:numPr>
      <w:spacing w:before="60" w:after="60"/>
    </w:pPr>
  </w:style>
  <w:style w:type="paragraph" w:customStyle="1" w:styleId="Handout-bullet3Florian">
    <w:name w:val="Handout - bullet 3 (Florian)"/>
    <w:rsid w:val="00AF73B2"/>
    <w:pPr>
      <w:numPr>
        <w:ilvl w:val="1"/>
        <w:numId w:val="28"/>
      </w:numPr>
      <w:jc w:val="both"/>
    </w:pPr>
    <w:rPr>
      <w:sz w:val="22"/>
      <w:lang w:eastAsia="de-DE"/>
    </w:rPr>
  </w:style>
  <w:style w:type="paragraph" w:customStyle="1" w:styleId="StyleHypothesis-FlorianRight003RightSinglesolidli1">
    <w:name w:val="Style Hypothesis - Florian + Right:  0.03&quot; Right: (Single solid li...1"/>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ind w:left="475" w:right="115"/>
    </w:pPr>
    <w:rPr>
      <w:rFonts w:ascii="Palatino" w:hAnsi="Palatino"/>
      <w:sz w:val="20"/>
      <w:szCs w:val="20"/>
    </w:rPr>
  </w:style>
  <w:style w:type="paragraph" w:customStyle="1" w:styleId="StyleHypothesisheader-FlorianRight003RightSingles">
    <w:name w:val="Style Hypothesis header - Florian + Right:  0.03&quot; Right: (Single s..."/>
    <w:basedOn w:val="Normal"/>
    <w:rsid w:val="00DE62CA"/>
    <w:pPr>
      <w:pBdr>
        <w:top w:val="single" w:sz="4" w:space="2" w:color="auto"/>
        <w:left w:val="single" w:sz="4" w:space="4" w:color="auto"/>
        <w:bottom w:val="single" w:sz="4" w:space="2" w:color="auto"/>
        <w:right w:val="single" w:sz="4" w:space="4" w:color="auto"/>
      </w:pBdr>
      <w:autoSpaceDE w:val="0"/>
      <w:autoSpaceDN w:val="0"/>
      <w:adjustRightInd w:val="0"/>
      <w:spacing w:before="60" w:after="40"/>
      <w:ind w:left="475" w:right="115"/>
    </w:pPr>
    <w:rPr>
      <w:rFonts w:ascii="Palatino" w:hAnsi="Palatino"/>
      <w:b/>
      <w:bCs/>
      <w:sz w:val="20"/>
      <w:szCs w:val="20"/>
    </w:rPr>
  </w:style>
  <w:style w:type="paragraph" w:customStyle="1" w:styleId="References-AuthorFlorian">
    <w:name w:val="References - Author (Florian)"/>
    <w:next w:val="Normal"/>
    <w:rsid w:val="00AF73B2"/>
    <w:pPr>
      <w:spacing w:before="60" w:after="20"/>
    </w:pPr>
    <w:rPr>
      <w:rFonts w:cs="Lucida Sans Unicode"/>
      <w:smallCaps/>
      <w:sz w:val="22"/>
      <w:lang w:eastAsia="de-DE"/>
    </w:rPr>
  </w:style>
  <w:style w:type="paragraph" w:customStyle="1" w:styleId="References-BookFlorian">
    <w:name w:val="References - Book (Florian)"/>
    <w:rsid w:val="00AF73B2"/>
    <w:pPr>
      <w:numPr>
        <w:numId w:val="32"/>
      </w:numPr>
      <w:jc w:val="both"/>
    </w:pPr>
    <w:rPr>
      <w:sz w:val="22"/>
      <w:lang w:eastAsia="de-DE"/>
    </w:rPr>
  </w:style>
  <w:style w:type="paragraph" w:customStyle="1" w:styleId="Hypothesis-number-level1-Florian">
    <w:name w:val="Hypothesis - number-level 1 - Florian"/>
    <w:rsid w:val="00AF73B2"/>
    <w:pPr>
      <w:numPr>
        <w:numId w:val="29"/>
      </w:numPr>
      <w:pBdr>
        <w:top w:val="single" w:sz="4" w:space="1" w:color="auto"/>
        <w:left w:val="single" w:sz="4" w:space="4" w:color="auto"/>
        <w:bottom w:val="single" w:sz="4" w:space="1" w:color="auto"/>
        <w:right w:val="single" w:sz="4" w:space="4" w:color="auto"/>
      </w:pBdr>
      <w:ind w:right="115"/>
    </w:pPr>
    <w:rPr>
      <w:rFonts w:ascii="Palatino" w:hAnsi="Palatino"/>
      <w:lang w:val="de-DE" w:eastAsia="de-DE"/>
    </w:rPr>
  </w:style>
  <w:style w:type="paragraph" w:customStyle="1" w:styleId="Hypothesisheader-Florian">
    <w:name w:val="Hypothesis header - Florian"/>
    <w:basedOn w:val="Normal"/>
    <w:next w:val="Hypothesis-number-level1-Florian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jc w:val="left"/>
    </w:pPr>
    <w:rPr>
      <w:rFonts w:eastAsia="Times New Roman"/>
      <w:b/>
      <w:lang w:val="de-DE" w:eastAsia="de-DE"/>
    </w:rPr>
  </w:style>
  <w:style w:type="paragraph" w:customStyle="1" w:styleId="Example-extended">
    <w:name w:val="Example - extended"/>
    <w:basedOn w:val="Example-normal"/>
    <w:rsid w:val="00CA7A20"/>
    <w:pPr>
      <w:tabs>
        <w:tab w:val="left" w:pos="1800"/>
      </w:tabs>
    </w:pPr>
    <w:rPr>
      <w:rFonts w:ascii="Janson Text" w:hAnsi="Janson Text"/>
    </w:rPr>
  </w:style>
  <w:style w:type="paragraph" w:styleId="BalloonText">
    <w:name w:val="Balloon Text"/>
    <w:basedOn w:val="Normal"/>
    <w:semiHidden/>
    <w:rsid w:val="00DE62CA"/>
    <w:rPr>
      <w:rFonts w:ascii="Tahoma" w:hAnsi="Tahoma" w:cs="Tahoma"/>
      <w:sz w:val="16"/>
      <w:szCs w:val="16"/>
    </w:rPr>
  </w:style>
  <w:style w:type="character" w:styleId="CommentReference">
    <w:name w:val="annotation reference"/>
    <w:semiHidden/>
    <w:rsid w:val="00DE62CA"/>
    <w:rPr>
      <w:sz w:val="16"/>
      <w:szCs w:val="16"/>
    </w:rPr>
  </w:style>
  <w:style w:type="paragraph" w:styleId="CommentText">
    <w:name w:val="annotation text"/>
    <w:basedOn w:val="Normal"/>
    <w:semiHidden/>
    <w:rsid w:val="00DE62CA"/>
    <w:rPr>
      <w:sz w:val="20"/>
      <w:szCs w:val="20"/>
    </w:rPr>
  </w:style>
  <w:style w:type="paragraph" w:styleId="CommentSubject">
    <w:name w:val="annotation subject"/>
    <w:basedOn w:val="CommentText"/>
    <w:next w:val="CommentText"/>
    <w:semiHidden/>
    <w:rsid w:val="00DE62CA"/>
    <w:rPr>
      <w:b/>
      <w:bCs/>
    </w:rPr>
  </w:style>
  <w:style w:type="paragraph" w:customStyle="1" w:styleId="Example-normal">
    <w:name w:val="Example - normal"/>
    <w:basedOn w:val="Normal"/>
    <w:rsid w:val="00CA7A20"/>
    <w:pPr>
      <w:tabs>
        <w:tab w:val="left" w:pos="720"/>
        <w:tab w:val="left" w:pos="900"/>
        <w:tab w:val="left" w:pos="1080"/>
        <w:tab w:val="left" w:pos="1260"/>
        <w:tab w:val="left" w:pos="1440"/>
        <w:tab w:val="left" w:pos="162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 w:val="left" w:pos="7200"/>
        <w:tab w:val="left" w:pos="7380"/>
        <w:tab w:val="left" w:pos="7560"/>
        <w:tab w:val="left" w:pos="7740"/>
        <w:tab w:val="left" w:pos="7920"/>
        <w:tab w:val="left" w:pos="8100"/>
        <w:tab w:val="left" w:pos="8280"/>
        <w:tab w:val="left" w:pos="8460"/>
      </w:tabs>
      <w:suppressAutoHyphens/>
      <w:ind w:firstLine="0"/>
    </w:pPr>
    <w:rPr>
      <w:rFonts w:ascii="Times New Roman" w:hAnsi="Times New Roman"/>
      <w:sz w:val="22"/>
      <w:lang w:eastAsia="ar-SA"/>
    </w:rPr>
  </w:style>
  <w:style w:type="character" w:styleId="FollowedHyperlink">
    <w:name w:val="FollowedHyperlink"/>
    <w:rsid w:val="00DE62CA"/>
    <w:rPr>
      <w:color w:val="800080"/>
      <w:u w:val="single"/>
    </w:rPr>
  </w:style>
  <w:style w:type="paragraph" w:styleId="Footer">
    <w:name w:val="footer"/>
    <w:basedOn w:val="Normal"/>
    <w:rsid w:val="00DE62CA"/>
    <w:pPr>
      <w:tabs>
        <w:tab w:val="center" w:pos="4320"/>
        <w:tab w:val="right" w:pos="8640"/>
      </w:tabs>
    </w:pPr>
  </w:style>
  <w:style w:type="character" w:styleId="FootnoteReference">
    <w:name w:val="footnote reference"/>
    <w:semiHidden/>
    <w:rsid w:val="00DE62CA"/>
    <w:rPr>
      <w:vertAlign w:val="superscript"/>
    </w:rPr>
  </w:style>
  <w:style w:type="paragraph" w:styleId="FootnoteText">
    <w:name w:val="footnote text"/>
    <w:basedOn w:val="Normal"/>
    <w:semiHidden/>
    <w:rsid w:val="00DE62CA"/>
    <w:rPr>
      <w:sz w:val="20"/>
      <w:szCs w:val="20"/>
    </w:rPr>
  </w:style>
  <w:style w:type="paragraph" w:styleId="Header">
    <w:name w:val="header"/>
    <w:basedOn w:val="Normal"/>
    <w:rsid w:val="00DE62CA"/>
    <w:pPr>
      <w:tabs>
        <w:tab w:val="center" w:pos="4320"/>
        <w:tab w:val="right" w:pos="8640"/>
      </w:tabs>
    </w:pPr>
  </w:style>
  <w:style w:type="character" w:styleId="Hyperlink">
    <w:name w:val="Hyperlink"/>
    <w:rsid w:val="00DE62CA"/>
    <w:rPr>
      <w:color w:val="0000FF"/>
      <w:u w:val="single"/>
    </w:rPr>
  </w:style>
  <w:style w:type="paragraph" w:customStyle="1" w:styleId="Hypothesis-number-level1-FlorianCharCharCharChar">
    <w:name w:val="Hypothesis - number-level 1 - Florian Char Char Char Char"/>
    <w:link w:val="Hypothesis-number-level1-FlorianCharCharCharCharChar"/>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ascii="Garamond" w:hAnsi="Garamond"/>
      <w:sz w:val="24"/>
      <w:szCs w:val="24"/>
      <w:lang w:val="de-DE" w:eastAsia="de-DE"/>
    </w:rPr>
  </w:style>
  <w:style w:type="character" w:customStyle="1" w:styleId="Hypothesis-number-level1-FlorianCharCharCharCharChar">
    <w:name w:val="Hypothesis - number-level 1 - Florian Char Char Char Char Char"/>
    <w:link w:val="Hypothesis-number-level1-FlorianCharCharCharChar"/>
    <w:rsid w:val="00DE62CA"/>
    <w:rPr>
      <w:rFonts w:ascii="Garamond" w:hAnsi="Garamond"/>
      <w:sz w:val="24"/>
      <w:szCs w:val="24"/>
      <w:lang w:val="de-DE" w:eastAsia="de-DE" w:bidi="ar-SA"/>
    </w:rPr>
  </w:style>
  <w:style w:type="paragraph" w:customStyle="1" w:styleId="Hypothesis-number-level2-Florian">
    <w:name w:val="Hypothesis - number-level 2 - Florian"/>
    <w:basedOn w:val="Normal"/>
    <w:rsid w:val="00AF73B2"/>
    <w:pPr>
      <w:numPr>
        <w:ilvl w:val="1"/>
        <w:numId w:val="30"/>
      </w:numPr>
      <w:pBdr>
        <w:top w:val="single" w:sz="4" w:space="1" w:color="auto"/>
        <w:left w:val="single" w:sz="4" w:space="4" w:color="auto"/>
        <w:bottom w:val="single" w:sz="4" w:space="1" w:color="auto"/>
        <w:right w:val="single" w:sz="4" w:space="4" w:color="auto"/>
      </w:pBdr>
      <w:tabs>
        <w:tab w:val="left" w:pos="551"/>
      </w:tabs>
      <w:adjustRightInd w:val="0"/>
      <w:snapToGrid w:val="0"/>
      <w:ind w:right="115"/>
    </w:pPr>
    <w:rPr>
      <w:rFonts w:eastAsia="Times New Roman"/>
      <w:lang w:val="de-DE" w:eastAsia="de-DE"/>
    </w:rPr>
  </w:style>
  <w:style w:type="paragraph" w:customStyle="1" w:styleId="Hypothesis-unnumbered">
    <w:name w:val="Hypothesis - unnumbered"/>
    <w:basedOn w:val="Normal"/>
    <w:rsid w:val="00AF73B2"/>
    <w:pPr>
      <w:pBdr>
        <w:top w:val="single" w:sz="4" w:space="1" w:color="auto"/>
        <w:left w:val="single" w:sz="4" w:space="4" w:color="auto"/>
        <w:bottom w:val="single" w:sz="4" w:space="1" w:color="auto"/>
        <w:right w:val="single" w:sz="4" w:space="4" w:color="auto"/>
      </w:pBdr>
      <w:tabs>
        <w:tab w:val="left" w:pos="551"/>
      </w:tabs>
      <w:adjustRightInd w:val="0"/>
      <w:snapToGrid w:val="0"/>
      <w:ind w:left="720" w:right="115" w:firstLine="0"/>
    </w:pPr>
    <w:rPr>
      <w:lang w:eastAsia="de-DE"/>
    </w:rPr>
  </w:style>
  <w:style w:type="paragraph" w:customStyle="1" w:styleId="LPNormal-firstparagraph">
    <w:name w:val="L&amp;P Normal - first paragraph"/>
    <w:basedOn w:val="Normal"/>
    <w:next w:val="Normal"/>
    <w:rsid w:val="00CA7A20"/>
    <w:pPr>
      <w:suppressAutoHyphens/>
      <w:ind w:firstLine="0"/>
    </w:pPr>
    <w:rPr>
      <w:rFonts w:ascii="Times New Roman" w:hAnsi="Times New Roman"/>
      <w:sz w:val="22"/>
      <w:szCs w:val="20"/>
      <w:lang w:eastAsia="ar-SA"/>
    </w:rPr>
  </w:style>
  <w:style w:type="paragraph" w:customStyle="1" w:styleId="LPHeading1">
    <w:name w:val="L&amp;P Heading 1"/>
    <w:basedOn w:val="LPNormal-firstparagraph"/>
    <w:next w:val="LPNormal-firstparagraph"/>
    <w:rsid w:val="00CA7A20"/>
    <w:pPr>
      <w:numPr>
        <w:numId w:val="35"/>
      </w:numPr>
      <w:spacing w:before="300"/>
    </w:pPr>
    <w:rPr>
      <w:rFonts w:cs="Arial"/>
      <w:b/>
      <w:bCs/>
      <w:kern w:val="1"/>
      <w:sz w:val="28"/>
      <w:szCs w:val="28"/>
    </w:rPr>
  </w:style>
  <w:style w:type="paragraph" w:customStyle="1" w:styleId="LPHeading2">
    <w:name w:val="L&amp;P Heading 2"/>
    <w:basedOn w:val="LPHeading1"/>
    <w:next w:val="Normal"/>
    <w:rsid w:val="00CA7A20"/>
    <w:pPr>
      <w:numPr>
        <w:ilvl w:val="1"/>
      </w:numPr>
      <w:spacing w:before="200"/>
    </w:pPr>
    <w:rPr>
      <w:rFonts w:cs="Times New Roman"/>
      <w:sz w:val="26"/>
      <w:lang w:val="en-GB"/>
    </w:rPr>
  </w:style>
  <w:style w:type="paragraph" w:customStyle="1" w:styleId="LPQuote">
    <w:name w:val="L&amp;P Quote"/>
    <w:basedOn w:val="Normal"/>
    <w:next w:val="Normal"/>
    <w:rsid w:val="00CA7A20"/>
    <w:pPr>
      <w:suppressAutoHyphens/>
      <w:ind w:left="720" w:firstLine="0"/>
    </w:pPr>
    <w:rPr>
      <w:rFonts w:eastAsia="Times New Roman"/>
      <w:i/>
      <w:iCs/>
      <w:sz w:val="22"/>
      <w:szCs w:val="20"/>
      <w:lang w:eastAsia="ar-SA"/>
    </w:rPr>
  </w:style>
  <w:style w:type="paragraph" w:customStyle="1" w:styleId="LPQuotesource">
    <w:name w:val="L&amp;P Quote source"/>
    <w:basedOn w:val="Normal"/>
    <w:next w:val="Normal"/>
    <w:rsid w:val="00CA7A20"/>
    <w:pPr>
      <w:suppressAutoHyphens/>
      <w:jc w:val="right"/>
    </w:pPr>
    <w:rPr>
      <w:rFonts w:eastAsia="Times New Roman"/>
      <w:sz w:val="22"/>
      <w:szCs w:val="20"/>
      <w:lang w:eastAsia="ar-SA"/>
    </w:rPr>
  </w:style>
  <w:style w:type="character" w:customStyle="1" w:styleId="LPQuotesourceChar">
    <w:name w:val="L&amp;P Quote source Char"/>
    <w:rsid w:val="00CA7A20"/>
    <w:rPr>
      <w:sz w:val="22"/>
      <w:lang w:val="de-DE" w:eastAsia="ar-SA" w:bidi="ar-SA"/>
    </w:rPr>
  </w:style>
  <w:style w:type="paragraph" w:styleId="NormalWeb">
    <w:name w:val="Normal (Web)"/>
    <w:basedOn w:val="Normal"/>
    <w:uiPriority w:val="99"/>
    <w:rsid w:val="00DE62CA"/>
    <w:pPr>
      <w:spacing w:before="100" w:beforeAutospacing="1" w:after="100" w:afterAutospacing="1"/>
      <w:ind w:firstLine="0"/>
      <w:jc w:val="left"/>
    </w:pPr>
    <w:rPr>
      <w:rFonts w:ascii="Times New Roman" w:hAnsi="Times New Roman"/>
    </w:rPr>
  </w:style>
  <w:style w:type="character" w:styleId="PageNumber">
    <w:name w:val="page number"/>
    <w:basedOn w:val="DefaultParagraphFont"/>
    <w:rsid w:val="00DE62CA"/>
  </w:style>
  <w:style w:type="paragraph" w:customStyle="1" w:styleId="StyleFirstline0">
    <w:name w:val="Style First line:  0&quot;"/>
    <w:basedOn w:val="Normal"/>
    <w:rsid w:val="00DE62CA"/>
    <w:pPr>
      <w:ind w:firstLine="0"/>
    </w:pPr>
    <w:rPr>
      <w:szCs w:val="20"/>
    </w:rPr>
  </w:style>
  <w:style w:type="paragraph" w:customStyle="1" w:styleId="StyleHypothesis-number-level1-FlorianGaramond12ptCharCharCharCharChar">
    <w:name w:val="Style Hypothesis - number-level 1 - Florian + Garamond 12 pt Char Char Char Char Char"/>
    <w:basedOn w:val="Hypothesis-number-level1-FlorianCharCharCharChar"/>
    <w:link w:val="StyleHypothesis-number-level1-FlorianGaramond12ptCharCharCharCharCharChar"/>
    <w:rsid w:val="00DE62CA"/>
    <w:pPr>
      <w:ind w:left="115"/>
    </w:pPr>
  </w:style>
  <w:style w:type="character" w:customStyle="1" w:styleId="StyleHypothesis-number-level1-FlorianGaramond12ptCharCharCharCharCharChar">
    <w:name w:val="Style Hypothesis - number-level 1 - Florian + Garamond 12 pt Char Char Char Char Char Char"/>
    <w:basedOn w:val="Hypothesis-number-level1-FlorianCharCharCharCharChar"/>
    <w:link w:val="StyleHypothesis-number-level1-FlorianGaramond12ptCharCharCharCharChar"/>
    <w:rsid w:val="00DE62CA"/>
    <w:rPr>
      <w:rFonts w:ascii="Garamond" w:hAnsi="Garamond"/>
      <w:sz w:val="24"/>
      <w:szCs w:val="24"/>
      <w:lang w:val="de-DE" w:eastAsia="de-DE" w:bidi="ar-SA"/>
    </w:rPr>
  </w:style>
  <w:style w:type="table" w:styleId="TableGrid">
    <w:name w:val="Table Grid"/>
    <w:basedOn w:val="TableNormal"/>
    <w:rsid w:val="00DE62CA"/>
    <w:pPr>
      <w:ind w:firstLine="432"/>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DE62CA"/>
    <w:pPr>
      <w:tabs>
        <w:tab w:val="left" w:pos="348"/>
        <w:tab w:val="right" w:leader="dot" w:pos="8774"/>
      </w:tabs>
      <w:ind w:firstLine="0"/>
    </w:pPr>
  </w:style>
  <w:style w:type="paragraph" w:styleId="TOC2">
    <w:name w:val="toc 2"/>
    <w:basedOn w:val="Normal"/>
    <w:next w:val="Normal"/>
    <w:autoRedefine/>
    <w:semiHidden/>
    <w:rsid w:val="00DE62CA"/>
    <w:pPr>
      <w:tabs>
        <w:tab w:val="left" w:pos="696"/>
        <w:tab w:val="right" w:leader="dot" w:pos="8774"/>
      </w:tabs>
      <w:ind w:firstLine="174"/>
    </w:pPr>
  </w:style>
  <w:style w:type="paragraph" w:customStyle="1" w:styleId="LPAbstract">
    <w:name w:val="L&amp;P Abstract"/>
    <w:basedOn w:val="LPNormal-firstparagraph"/>
    <w:next w:val="LPKeywords"/>
    <w:rsid w:val="00CA7A20"/>
    <w:pPr>
      <w:spacing w:after="60"/>
      <w:ind w:left="1440" w:right="1440"/>
    </w:pPr>
    <w:rPr>
      <w:sz w:val="20"/>
    </w:rPr>
  </w:style>
  <w:style w:type="paragraph" w:customStyle="1" w:styleId="LPAuthors">
    <w:name w:val="L&amp;P Authors"/>
    <w:basedOn w:val="LPNormal-firstparagraph"/>
    <w:next w:val="LPAffiliation"/>
    <w:rsid w:val="00CA7A20"/>
    <w:pPr>
      <w:spacing w:after="240"/>
      <w:jc w:val="center"/>
    </w:pPr>
    <w:rPr>
      <w:b/>
    </w:rPr>
  </w:style>
  <w:style w:type="paragraph" w:customStyle="1" w:styleId="LPAffiliation">
    <w:name w:val="L&amp;P Affiliation"/>
    <w:basedOn w:val="LPAuthors"/>
    <w:next w:val="LPAbstract"/>
    <w:rsid w:val="00CA7A20"/>
    <w:rPr>
      <w:b w:val="0"/>
    </w:rPr>
  </w:style>
  <w:style w:type="paragraph" w:customStyle="1" w:styleId="LPKeywords">
    <w:name w:val="L&amp;P Keywords"/>
    <w:basedOn w:val="LPAbstract"/>
    <w:next w:val="LPHeading1"/>
    <w:rsid w:val="00CA7A20"/>
  </w:style>
  <w:style w:type="paragraph" w:customStyle="1" w:styleId="LPTitle">
    <w:name w:val="L&amp;P Title"/>
    <w:basedOn w:val="LPNormal-firstparagraph"/>
    <w:next w:val="LPAuthors"/>
    <w:rsid w:val="00CA7A20"/>
    <w:pPr>
      <w:spacing w:after="240"/>
      <w:jc w:val="center"/>
    </w:pPr>
    <w:rPr>
      <w:b/>
      <w:sz w:val="32"/>
    </w:rPr>
  </w:style>
  <w:style w:type="paragraph" w:customStyle="1" w:styleId="LP-aroundexample">
    <w:name w:val="L&amp;P - around example"/>
    <w:basedOn w:val="Normal"/>
    <w:rsid w:val="00CA7A20"/>
    <w:pPr>
      <w:suppressAutoHyphens/>
      <w:spacing w:line="168" w:lineRule="auto"/>
      <w:ind w:firstLine="0"/>
    </w:pPr>
    <w:rPr>
      <w:rFonts w:ascii="Times New Roman" w:hAnsi="Times New Roman"/>
      <w:sz w:val="22"/>
      <w:lang w:eastAsia="ar-SA"/>
    </w:rPr>
  </w:style>
  <w:style w:type="paragraph" w:customStyle="1" w:styleId="LPExample-normal">
    <w:name w:val="L&amp;P Example - normal"/>
    <w:basedOn w:val="Example-normal"/>
    <w:rsid w:val="00CA7A20"/>
    <w:pPr>
      <w:tabs>
        <w:tab w:val="clear" w:pos="1440"/>
      </w:tabs>
    </w:pPr>
    <w:rPr>
      <w:szCs w:val="22"/>
    </w:rPr>
  </w:style>
  <w:style w:type="paragraph" w:styleId="HTMLPreformatted">
    <w:name w:val="HTML Preformatted"/>
    <w:basedOn w:val="Normal"/>
    <w:link w:val="HTMLPreformattedChar"/>
    <w:uiPriority w:val="99"/>
    <w:unhideWhenUsed/>
    <w:rsid w:val="00084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rsid w:val="00084361"/>
    <w:rPr>
      <w:rFonts w:ascii="Courier New" w:eastAsia="Times New Roman" w:hAnsi="Courier New" w:cs="Courier New"/>
    </w:rPr>
  </w:style>
  <w:style w:type="character" w:customStyle="1" w:styleId="Normal-table-style">
    <w:name w:val="Normal-table-style"/>
    <w:rsid w:val="0009189B"/>
    <w:rPr>
      <w:rFonts w:ascii="Janson Text" w:hAnsi="Janson Text"/>
      <w:sz w:val="22"/>
      <w:szCs w:val="22"/>
    </w:rPr>
  </w:style>
  <w:style w:type="paragraph" w:customStyle="1" w:styleId="MediumList2-Accent21">
    <w:name w:val="Medium List 2 - Accent 21"/>
    <w:hidden/>
    <w:uiPriority w:val="71"/>
    <w:rsid w:val="00AB7AFC"/>
    <w:rPr>
      <w:rFonts w:ascii="Janson Text" w:hAnsi="Janson Text"/>
      <w:sz w:val="24"/>
      <w:szCs w:val="24"/>
    </w:rPr>
  </w:style>
  <w:style w:type="paragraph" w:styleId="Revision">
    <w:name w:val="Revision"/>
    <w:hidden/>
    <w:uiPriority w:val="99"/>
    <w:semiHidden/>
    <w:rsid w:val="00673BC2"/>
    <w:rPr>
      <w:rFonts w:ascii="Janson Text" w:hAnsi="Janson Text"/>
      <w:sz w:val="24"/>
      <w:szCs w:val="24"/>
    </w:rPr>
  </w:style>
  <w:style w:type="paragraph" w:styleId="ListParagraph">
    <w:name w:val="List Paragraph"/>
    <w:basedOn w:val="Normal"/>
    <w:uiPriority w:val="34"/>
    <w:qFormat/>
    <w:rsid w:val="00036F63"/>
    <w:pPr>
      <w:ind w:left="720"/>
      <w:contextualSpacing/>
    </w:pPr>
  </w:style>
  <w:style w:type="character" w:styleId="UnresolvedMention">
    <w:name w:val="Unresolved Mention"/>
    <w:basedOn w:val="DefaultParagraphFont"/>
    <w:uiPriority w:val="99"/>
    <w:semiHidden/>
    <w:unhideWhenUsed/>
    <w:rsid w:val="00036F63"/>
    <w:rPr>
      <w:color w:val="605E5C"/>
      <w:shd w:val="clear" w:color="auto" w:fill="E1DFDD"/>
    </w:rPr>
  </w:style>
  <w:style w:type="character" w:styleId="PlaceholderText">
    <w:name w:val="Placeholder Text"/>
    <w:basedOn w:val="DefaultParagraphFont"/>
    <w:uiPriority w:val="99"/>
    <w:semiHidden/>
    <w:rsid w:val="00BA35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45207">
      <w:bodyDiv w:val="1"/>
      <w:marLeft w:val="0"/>
      <w:marRight w:val="0"/>
      <w:marTop w:val="0"/>
      <w:marBottom w:val="0"/>
      <w:divBdr>
        <w:top w:val="none" w:sz="0" w:space="0" w:color="auto"/>
        <w:left w:val="none" w:sz="0" w:space="0" w:color="auto"/>
        <w:bottom w:val="none" w:sz="0" w:space="0" w:color="auto"/>
        <w:right w:val="none" w:sz="0" w:space="0" w:color="auto"/>
      </w:divBdr>
    </w:div>
    <w:div w:id="52313775">
      <w:bodyDiv w:val="1"/>
      <w:marLeft w:val="0"/>
      <w:marRight w:val="0"/>
      <w:marTop w:val="0"/>
      <w:marBottom w:val="0"/>
      <w:divBdr>
        <w:top w:val="none" w:sz="0" w:space="0" w:color="auto"/>
        <w:left w:val="none" w:sz="0" w:space="0" w:color="auto"/>
        <w:bottom w:val="none" w:sz="0" w:space="0" w:color="auto"/>
        <w:right w:val="none" w:sz="0" w:space="0" w:color="auto"/>
      </w:divBdr>
    </w:div>
    <w:div w:id="85198760">
      <w:bodyDiv w:val="1"/>
      <w:marLeft w:val="0"/>
      <w:marRight w:val="0"/>
      <w:marTop w:val="0"/>
      <w:marBottom w:val="0"/>
      <w:divBdr>
        <w:top w:val="none" w:sz="0" w:space="0" w:color="auto"/>
        <w:left w:val="none" w:sz="0" w:space="0" w:color="auto"/>
        <w:bottom w:val="none" w:sz="0" w:space="0" w:color="auto"/>
        <w:right w:val="none" w:sz="0" w:space="0" w:color="auto"/>
      </w:divBdr>
      <w:divsChild>
        <w:div w:id="101268587">
          <w:marLeft w:val="0"/>
          <w:marRight w:val="0"/>
          <w:marTop w:val="0"/>
          <w:marBottom w:val="0"/>
          <w:divBdr>
            <w:top w:val="none" w:sz="0" w:space="0" w:color="auto"/>
            <w:left w:val="none" w:sz="0" w:space="0" w:color="auto"/>
            <w:bottom w:val="none" w:sz="0" w:space="0" w:color="auto"/>
            <w:right w:val="none" w:sz="0" w:space="0" w:color="auto"/>
          </w:divBdr>
        </w:div>
        <w:div w:id="1885554206">
          <w:marLeft w:val="0"/>
          <w:marRight w:val="0"/>
          <w:marTop w:val="0"/>
          <w:marBottom w:val="0"/>
          <w:divBdr>
            <w:top w:val="none" w:sz="0" w:space="0" w:color="auto"/>
            <w:left w:val="none" w:sz="0" w:space="0" w:color="auto"/>
            <w:bottom w:val="none" w:sz="0" w:space="0" w:color="auto"/>
            <w:right w:val="none" w:sz="0" w:space="0" w:color="auto"/>
          </w:divBdr>
        </w:div>
      </w:divsChild>
    </w:div>
    <w:div w:id="470900393">
      <w:bodyDiv w:val="1"/>
      <w:marLeft w:val="0"/>
      <w:marRight w:val="0"/>
      <w:marTop w:val="0"/>
      <w:marBottom w:val="0"/>
      <w:divBdr>
        <w:top w:val="none" w:sz="0" w:space="0" w:color="auto"/>
        <w:left w:val="none" w:sz="0" w:space="0" w:color="auto"/>
        <w:bottom w:val="none" w:sz="0" w:space="0" w:color="auto"/>
        <w:right w:val="none" w:sz="0" w:space="0" w:color="auto"/>
      </w:divBdr>
    </w:div>
    <w:div w:id="1338465909">
      <w:bodyDiv w:val="1"/>
      <w:marLeft w:val="0"/>
      <w:marRight w:val="0"/>
      <w:marTop w:val="0"/>
      <w:marBottom w:val="0"/>
      <w:divBdr>
        <w:top w:val="none" w:sz="0" w:space="0" w:color="auto"/>
        <w:left w:val="none" w:sz="0" w:space="0" w:color="auto"/>
        <w:bottom w:val="none" w:sz="0" w:space="0" w:color="auto"/>
        <w:right w:val="none" w:sz="0" w:space="0" w:color="auto"/>
      </w:divBdr>
    </w:div>
    <w:div w:id="1399592893">
      <w:bodyDiv w:val="1"/>
      <w:marLeft w:val="0"/>
      <w:marRight w:val="0"/>
      <w:marTop w:val="0"/>
      <w:marBottom w:val="0"/>
      <w:divBdr>
        <w:top w:val="none" w:sz="0" w:space="0" w:color="auto"/>
        <w:left w:val="none" w:sz="0" w:space="0" w:color="auto"/>
        <w:bottom w:val="none" w:sz="0" w:space="0" w:color="auto"/>
        <w:right w:val="none" w:sz="0" w:space="0" w:color="auto"/>
      </w:divBdr>
    </w:div>
    <w:div w:id="1569075139">
      <w:bodyDiv w:val="1"/>
      <w:marLeft w:val="0"/>
      <w:marRight w:val="0"/>
      <w:marTop w:val="0"/>
      <w:marBottom w:val="0"/>
      <w:divBdr>
        <w:top w:val="none" w:sz="0" w:space="0" w:color="auto"/>
        <w:left w:val="none" w:sz="0" w:space="0" w:color="auto"/>
        <w:bottom w:val="none" w:sz="0" w:space="0" w:color="auto"/>
        <w:right w:val="none" w:sz="0" w:space="0" w:color="auto"/>
      </w:divBdr>
    </w:div>
    <w:div w:id="1729956412">
      <w:bodyDiv w:val="1"/>
      <w:marLeft w:val="0"/>
      <w:marRight w:val="0"/>
      <w:marTop w:val="0"/>
      <w:marBottom w:val="0"/>
      <w:divBdr>
        <w:top w:val="none" w:sz="0" w:space="0" w:color="auto"/>
        <w:left w:val="none" w:sz="0" w:space="0" w:color="auto"/>
        <w:bottom w:val="none" w:sz="0" w:space="0" w:color="auto"/>
        <w:right w:val="none" w:sz="0" w:space="0" w:color="auto"/>
      </w:divBdr>
    </w:div>
    <w:div w:id="1924947661">
      <w:bodyDiv w:val="1"/>
      <w:marLeft w:val="0"/>
      <w:marRight w:val="0"/>
      <w:marTop w:val="0"/>
      <w:marBottom w:val="0"/>
      <w:divBdr>
        <w:top w:val="none" w:sz="0" w:space="0" w:color="auto"/>
        <w:left w:val="none" w:sz="0" w:space="0" w:color="auto"/>
        <w:bottom w:val="none" w:sz="0" w:space="0" w:color="auto"/>
        <w:right w:val="none" w:sz="0" w:space="0" w:color="auto"/>
      </w:divBdr>
      <w:divsChild>
        <w:div w:id="396972878">
          <w:marLeft w:val="0"/>
          <w:marRight w:val="0"/>
          <w:marTop w:val="0"/>
          <w:marBottom w:val="0"/>
          <w:divBdr>
            <w:top w:val="none" w:sz="0" w:space="0" w:color="auto"/>
            <w:left w:val="none" w:sz="0" w:space="0" w:color="auto"/>
            <w:bottom w:val="none" w:sz="0" w:space="0" w:color="auto"/>
            <w:right w:val="none" w:sz="0" w:space="0" w:color="auto"/>
          </w:divBdr>
          <w:divsChild>
            <w:div w:id="1784182579">
              <w:marLeft w:val="0"/>
              <w:marRight w:val="0"/>
              <w:marTop w:val="0"/>
              <w:marBottom w:val="0"/>
              <w:divBdr>
                <w:top w:val="none" w:sz="0" w:space="0" w:color="auto"/>
                <w:left w:val="none" w:sz="0" w:space="0" w:color="auto"/>
                <w:bottom w:val="none" w:sz="0" w:space="0" w:color="auto"/>
                <w:right w:val="none" w:sz="0" w:space="0" w:color="auto"/>
              </w:divBdr>
              <w:divsChild>
                <w:div w:id="7846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1118</TotalTime>
  <Pages>22</Pages>
  <Words>12507</Words>
  <Characters>71294</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T</vt:lpstr>
    </vt:vector>
  </TitlesOfParts>
  <Company>University of Rochester</Company>
  <LinksUpToDate>false</LinksUpToDate>
  <CharactersWithSpaces>83634</CharactersWithSpaces>
  <SharedDoc>false</SharedDoc>
  <HLinks>
    <vt:vector size="72" baseType="variant">
      <vt:variant>
        <vt:i4>1769584</vt:i4>
      </vt:variant>
      <vt:variant>
        <vt:i4>27</vt:i4>
      </vt:variant>
      <vt:variant>
        <vt:i4>0</vt:i4>
      </vt:variant>
      <vt:variant>
        <vt:i4>5</vt:i4>
      </vt:variant>
      <vt:variant>
        <vt:lpwstr>mailto:Elisabeth.Norcliffe@mpi.nl</vt:lpwstr>
      </vt:variant>
      <vt:variant>
        <vt:lpwstr/>
      </vt:variant>
      <vt:variant>
        <vt:i4>4653163</vt:i4>
      </vt:variant>
      <vt:variant>
        <vt:i4>24</vt:i4>
      </vt:variant>
      <vt:variant>
        <vt:i4>0</vt:i4>
      </vt:variant>
      <vt:variant>
        <vt:i4>5</vt:i4>
      </vt:variant>
      <vt:variant>
        <vt:lpwstr>mailto:vferreira@ucsd.edu</vt:lpwstr>
      </vt:variant>
      <vt:variant>
        <vt:lpwstr/>
      </vt:variant>
      <vt:variant>
        <vt:i4>4980831</vt:i4>
      </vt:variant>
      <vt:variant>
        <vt:i4>21</vt:i4>
      </vt:variant>
      <vt:variant>
        <vt:i4>0</vt:i4>
      </vt:variant>
      <vt:variant>
        <vt:i4>5</vt:i4>
      </vt:variant>
      <vt:variant>
        <vt:lpwstr>mailto:yuki_hirose@mac.com</vt:lpwstr>
      </vt:variant>
      <vt:variant>
        <vt:lpwstr/>
      </vt:variant>
      <vt:variant>
        <vt:i4>262265</vt:i4>
      </vt:variant>
      <vt:variant>
        <vt:i4>18</vt:i4>
      </vt:variant>
      <vt:variant>
        <vt:i4>0</vt:i4>
      </vt:variant>
      <vt:variant>
        <vt:i4>5</vt:i4>
      </vt:variant>
      <vt:variant>
        <vt:lpwstr>mailto:m-arai@phiz.c.u-tokyo.ac.jp</vt:lpwstr>
      </vt:variant>
      <vt:variant>
        <vt:lpwstr/>
      </vt:variant>
      <vt:variant>
        <vt:i4>1900641</vt:i4>
      </vt:variant>
      <vt:variant>
        <vt:i4>15</vt:i4>
      </vt:variant>
      <vt:variant>
        <vt:i4>0</vt:i4>
      </vt:variant>
      <vt:variant>
        <vt:i4>5</vt:i4>
      </vt:variant>
      <vt:variant>
        <vt:lpwstr>mailto:petra.hendriks@gmail.com</vt:lpwstr>
      </vt:variant>
      <vt:variant>
        <vt:lpwstr/>
      </vt:variant>
      <vt:variant>
        <vt:i4>7864321</vt:i4>
      </vt:variant>
      <vt:variant>
        <vt:i4>12</vt:i4>
      </vt:variant>
      <vt:variant>
        <vt:i4>0</vt:i4>
      </vt:variant>
      <vt:variant>
        <vt:i4>5</vt:i4>
      </vt:variant>
      <vt:variant>
        <vt:lpwstr>mailto:p.j.f.deswart@gmail.com</vt:lpwstr>
      </vt:variant>
      <vt:variant>
        <vt:lpwstr/>
      </vt:variant>
      <vt:variant>
        <vt:i4>131188</vt:i4>
      </vt:variant>
      <vt:variant>
        <vt:i4>9</vt:i4>
      </vt:variant>
      <vt:variant>
        <vt:i4>0</vt:i4>
      </vt:variant>
      <vt:variant>
        <vt:i4>5</vt:i4>
      </vt:variant>
      <vt:variant>
        <vt:lpwstr>mailto:matt-goldrick@northwestern.edu</vt:lpwstr>
      </vt:variant>
      <vt:variant>
        <vt:lpwstr/>
      </vt:variant>
      <vt:variant>
        <vt:i4>2293785</vt:i4>
      </vt:variant>
      <vt:variant>
        <vt:i4>6</vt:i4>
      </vt:variant>
      <vt:variant>
        <vt:i4>0</vt:i4>
      </vt:variant>
      <vt:variant>
        <vt:i4>5</vt:i4>
      </vt:variant>
      <vt:variant>
        <vt:lpwstr>mailto:dgwatson@illinois.edu</vt:lpwstr>
      </vt:variant>
      <vt:variant>
        <vt:lpwstr/>
      </vt:variant>
      <vt:variant>
        <vt:i4>4653154</vt:i4>
      </vt:variant>
      <vt:variant>
        <vt:i4>3</vt:i4>
      </vt:variant>
      <vt:variant>
        <vt:i4>0</vt:i4>
      </vt:variant>
      <vt:variant>
        <vt:i4>5</vt:i4>
      </vt:variant>
      <vt:variant>
        <vt:lpwstr>mailto:gdell@cyrus.psych.illinois.edu</vt:lpwstr>
      </vt:variant>
      <vt:variant>
        <vt:lpwstr/>
      </vt:variant>
      <vt:variant>
        <vt:i4>7077958</vt:i4>
      </vt:variant>
      <vt:variant>
        <vt:i4>0</vt:i4>
      </vt:variant>
      <vt:variant>
        <vt:i4>0</vt:i4>
      </vt:variant>
      <vt:variant>
        <vt:i4>5</vt:i4>
      </vt:variant>
      <vt:variant>
        <vt:lpwstr>mailto:sarahbrownschmidt@gmail.com</vt:lpwstr>
      </vt:variant>
      <vt:variant>
        <vt:lpwstr/>
      </vt:variant>
      <vt:variant>
        <vt:i4>5308489</vt:i4>
      </vt:variant>
      <vt:variant>
        <vt:i4>3</vt:i4>
      </vt:variant>
      <vt:variant>
        <vt:i4>0</vt:i4>
      </vt:variant>
      <vt:variant>
        <vt:i4>5</vt:i4>
      </vt:variant>
      <vt:variant>
        <vt:lpwstr>http://www.hlp.rochester.edu/</vt:lpwstr>
      </vt:variant>
      <vt:variant>
        <vt:lpwstr/>
      </vt:variant>
      <vt:variant>
        <vt:i4>196726</vt:i4>
      </vt:variant>
      <vt:variant>
        <vt:i4>0</vt:i4>
      </vt:variant>
      <vt:variant>
        <vt:i4>0</vt:i4>
      </vt:variant>
      <vt:variant>
        <vt:i4>5</vt:i4>
      </vt:variant>
      <vt:variant>
        <vt:lpwstr>mailto:fjaeger@bcs.rochester.edu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T. Florian Jaeger</dc:creator>
  <cp:keywords/>
  <cp:lastModifiedBy>Microsoft Office User</cp:lastModifiedBy>
  <cp:revision>58</cp:revision>
  <cp:lastPrinted>2025-02-20T07:58:00Z</cp:lastPrinted>
  <dcterms:created xsi:type="dcterms:W3CDTF">2025-02-04T14:22:00Z</dcterms:created>
  <dcterms:modified xsi:type="dcterms:W3CDTF">2025-02-24T09:12:00Z</dcterms:modified>
</cp:coreProperties>
</file>