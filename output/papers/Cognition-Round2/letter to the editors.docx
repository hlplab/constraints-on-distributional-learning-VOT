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FDEFB" w14:textId="5D36F25E" w:rsidR="00EC2280" w:rsidRDefault="00EC2280" w:rsidP="00086B46">
      <w:pPr>
        <w:ind w:firstLine="0"/>
        <w:rPr>
          <w:rFonts w:ascii="Times New Roman" w:hAnsi="Times New Roman"/>
          <w:sz w:val="22"/>
          <w:szCs w:val="22"/>
        </w:rPr>
      </w:pPr>
      <w:r>
        <w:rPr>
          <w:rFonts w:ascii="Times New Roman" w:hAnsi="Times New Roman"/>
          <w:sz w:val="22"/>
          <w:szCs w:val="22"/>
        </w:rPr>
        <w:t xml:space="preserve">Monday, </w:t>
      </w:r>
      <w:del w:id="0" w:author="Microsoft Office User" w:date="2025-03-10T22:07:00Z" w16du:dateUtc="2025-03-10T21:07:00Z">
        <w:r w:rsidDel="006938D8">
          <w:rPr>
            <w:rFonts w:ascii="Times New Roman" w:hAnsi="Times New Roman"/>
            <w:sz w:val="22"/>
            <w:szCs w:val="22"/>
          </w:rPr>
          <w:delText>17</w:delText>
        </w:r>
        <w:r w:rsidRPr="00EC2280" w:rsidDel="006938D8">
          <w:rPr>
            <w:rFonts w:ascii="Times New Roman" w:hAnsi="Times New Roman"/>
            <w:sz w:val="22"/>
            <w:szCs w:val="22"/>
            <w:vertAlign w:val="superscript"/>
          </w:rPr>
          <w:delText>th</w:delText>
        </w:r>
        <w:r w:rsidDel="006938D8">
          <w:rPr>
            <w:rFonts w:ascii="Times New Roman" w:hAnsi="Times New Roman"/>
            <w:sz w:val="22"/>
            <w:szCs w:val="22"/>
          </w:rPr>
          <w:delText xml:space="preserve"> </w:delText>
        </w:r>
      </w:del>
      <w:ins w:id="1" w:author="Microsoft Office User" w:date="2025-03-10T22:07:00Z" w16du:dateUtc="2025-03-10T21:07:00Z">
        <w:r w:rsidR="006938D8">
          <w:rPr>
            <w:rFonts w:ascii="Times New Roman" w:hAnsi="Times New Roman"/>
            <w:sz w:val="22"/>
            <w:szCs w:val="22"/>
          </w:rPr>
          <w:t>1</w:t>
        </w:r>
        <w:r w:rsidR="006938D8">
          <w:rPr>
            <w:rFonts w:ascii="Times New Roman" w:hAnsi="Times New Roman"/>
            <w:sz w:val="22"/>
            <w:szCs w:val="22"/>
          </w:rPr>
          <w:t>0</w:t>
        </w:r>
        <w:r w:rsidR="006938D8" w:rsidRPr="00EC2280">
          <w:rPr>
            <w:rFonts w:ascii="Times New Roman" w:hAnsi="Times New Roman"/>
            <w:sz w:val="22"/>
            <w:szCs w:val="22"/>
            <w:vertAlign w:val="superscript"/>
          </w:rPr>
          <w:t>th</w:t>
        </w:r>
        <w:r w:rsidR="006938D8">
          <w:rPr>
            <w:rFonts w:ascii="Times New Roman" w:hAnsi="Times New Roman"/>
            <w:sz w:val="22"/>
            <w:szCs w:val="22"/>
          </w:rPr>
          <w:t xml:space="preserve"> </w:t>
        </w:r>
      </w:ins>
      <w:r>
        <w:rPr>
          <w:rFonts w:ascii="Times New Roman" w:hAnsi="Times New Roman"/>
          <w:sz w:val="22"/>
          <w:szCs w:val="22"/>
        </w:rPr>
        <w:t xml:space="preserve">of </w:t>
      </w:r>
      <w:del w:id="2" w:author="Microsoft Office User" w:date="2025-03-10T22:08:00Z" w16du:dateUtc="2025-03-10T21:08:00Z">
        <w:r w:rsidDel="006938D8">
          <w:rPr>
            <w:rFonts w:ascii="Times New Roman" w:hAnsi="Times New Roman"/>
            <w:sz w:val="22"/>
            <w:szCs w:val="22"/>
          </w:rPr>
          <w:delText>February</w:delText>
        </w:r>
      </w:del>
      <w:ins w:id="3" w:author="Microsoft Office User" w:date="2025-03-10T22:08:00Z" w16du:dateUtc="2025-03-10T21:08:00Z">
        <w:r w:rsidR="006938D8">
          <w:rPr>
            <w:rFonts w:ascii="Times New Roman" w:hAnsi="Times New Roman"/>
            <w:sz w:val="22"/>
            <w:szCs w:val="22"/>
          </w:rPr>
          <w:t>March</w:t>
        </w:r>
      </w:ins>
      <w:r>
        <w:rPr>
          <w:rFonts w:ascii="Times New Roman" w:hAnsi="Times New Roman"/>
          <w:sz w:val="22"/>
          <w:szCs w:val="22"/>
        </w:rPr>
        <w:t>, 2025</w:t>
      </w:r>
    </w:p>
    <w:p w14:paraId="4B213BBC" w14:textId="77777777" w:rsidR="00EC2280" w:rsidRDefault="00EC2280" w:rsidP="00086B46">
      <w:pPr>
        <w:ind w:firstLine="0"/>
        <w:rPr>
          <w:rFonts w:ascii="Times New Roman" w:hAnsi="Times New Roman"/>
          <w:sz w:val="22"/>
          <w:szCs w:val="22"/>
        </w:rPr>
      </w:pPr>
    </w:p>
    <w:p w14:paraId="4A9E71F4" w14:textId="0B58B120" w:rsidR="003046D2" w:rsidRPr="00EC2280" w:rsidRDefault="00A70529" w:rsidP="00086B46">
      <w:pPr>
        <w:ind w:firstLine="0"/>
        <w:rPr>
          <w:rFonts w:ascii="Times New Roman" w:hAnsi="Times New Roman"/>
          <w:i/>
          <w:sz w:val="22"/>
          <w:szCs w:val="22"/>
        </w:rPr>
      </w:pPr>
      <w:r w:rsidRPr="00FF1FA2">
        <w:rPr>
          <w:rFonts w:ascii="Times New Roman" w:hAnsi="Times New Roman"/>
          <w:sz w:val="22"/>
          <w:szCs w:val="22"/>
        </w:rPr>
        <w:t xml:space="preserve">To: </w:t>
      </w:r>
      <w:r w:rsidR="00EC2280">
        <w:rPr>
          <w:rFonts w:ascii="Times New Roman" w:hAnsi="Times New Roman"/>
          <w:sz w:val="22"/>
          <w:szCs w:val="22"/>
        </w:rPr>
        <w:t>Editorial Board</w:t>
      </w:r>
      <w:r w:rsidR="00D7189C">
        <w:rPr>
          <w:rFonts w:ascii="Times New Roman" w:hAnsi="Times New Roman"/>
          <w:sz w:val="22"/>
          <w:szCs w:val="22"/>
        </w:rPr>
        <w:t xml:space="preserve"> of</w:t>
      </w:r>
      <w:r w:rsidR="008168A9" w:rsidRPr="00FF1FA2">
        <w:rPr>
          <w:rFonts w:ascii="Times New Roman" w:hAnsi="Times New Roman"/>
          <w:sz w:val="22"/>
          <w:szCs w:val="22"/>
        </w:rPr>
        <w:t xml:space="preserve"> </w:t>
      </w:r>
      <w:r w:rsidR="002922D0" w:rsidRPr="00FF1FA2">
        <w:rPr>
          <w:rFonts w:ascii="Times New Roman" w:hAnsi="Times New Roman"/>
          <w:i/>
          <w:sz w:val="22"/>
          <w:szCs w:val="22"/>
        </w:rPr>
        <w:t>C</w:t>
      </w:r>
      <w:r w:rsidR="001F7C2E">
        <w:rPr>
          <w:rFonts w:ascii="Times New Roman" w:hAnsi="Times New Roman"/>
          <w:i/>
          <w:sz w:val="22"/>
          <w:szCs w:val="22"/>
        </w:rPr>
        <w:t>ognition</w:t>
      </w:r>
    </w:p>
    <w:p w14:paraId="5522D4FC" w14:textId="77777777" w:rsidR="006D71A1" w:rsidRDefault="006D71A1" w:rsidP="00086B46">
      <w:pPr>
        <w:ind w:firstLine="0"/>
        <w:rPr>
          <w:rFonts w:ascii="Times New Roman" w:hAnsi="Times New Roman"/>
          <w:sz w:val="22"/>
          <w:szCs w:val="22"/>
        </w:rPr>
      </w:pPr>
    </w:p>
    <w:p w14:paraId="2EF34EC1" w14:textId="4297D06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r w:rsidR="00D7189C">
        <w:rPr>
          <w:rFonts w:ascii="Times New Roman" w:hAnsi="Times New Roman"/>
          <w:sz w:val="22"/>
          <w:szCs w:val="22"/>
        </w:rPr>
        <w:t>Dr Dick</w:t>
      </w:r>
      <w:r>
        <w:rPr>
          <w:rFonts w:ascii="Times New Roman" w:hAnsi="Times New Roman"/>
          <w:sz w:val="22"/>
          <w:szCs w:val="22"/>
        </w:rPr>
        <w:t>,</w:t>
      </w:r>
    </w:p>
    <w:p w14:paraId="0C870EEB" w14:textId="383596FC" w:rsidR="00C05C18" w:rsidRDefault="00D7189C" w:rsidP="006D71A1">
      <w:pPr>
        <w:pStyle w:val="NormalWeb"/>
        <w:spacing w:after="60" w:afterAutospacing="0"/>
        <w:ind w:firstLine="360"/>
        <w:jc w:val="both"/>
        <w:rPr>
          <w:color w:val="000000" w:themeColor="text1"/>
          <w:sz w:val="22"/>
          <w:szCs w:val="22"/>
        </w:rPr>
      </w:pPr>
      <w:r w:rsidRPr="00C95ADF">
        <w:rPr>
          <w:sz w:val="22"/>
          <w:szCs w:val="22"/>
        </w:rPr>
        <w:t>Thank you for</w:t>
      </w:r>
      <w:r w:rsidR="00575D72">
        <w:rPr>
          <w:sz w:val="22"/>
          <w:szCs w:val="22"/>
        </w:rPr>
        <w:t xml:space="preserve"> your flexibility in</w:t>
      </w:r>
      <w:r w:rsidRPr="00C95ADF">
        <w:rPr>
          <w:sz w:val="22"/>
          <w:szCs w:val="22"/>
        </w:rPr>
        <w:t xml:space="preserve"> granting us sufficient time to address </w:t>
      </w:r>
      <w:r w:rsidR="0086220C" w:rsidRPr="00C95ADF">
        <w:rPr>
          <w:sz w:val="22"/>
          <w:szCs w:val="22"/>
        </w:rPr>
        <w:t xml:space="preserve">reviewer </w:t>
      </w:r>
      <w:r w:rsidR="008D6C98" w:rsidRPr="00C95ADF">
        <w:rPr>
          <w:sz w:val="22"/>
          <w:szCs w:val="22"/>
        </w:rPr>
        <w:t>comments</w:t>
      </w:r>
      <w:r w:rsidRPr="00C95ADF">
        <w:rPr>
          <w:sz w:val="22"/>
          <w:szCs w:val="22"/>
        </w:rPr>
        <w:t xml:space="preserve"> on the first draft of our manuscript</w:t>
      </w:r>
      <w:r w:rsidR="003B11FA" w:rsidRPr="00C95ADF">
        <w:rPr>
          <w:sz w:val="22"/>
          <w:szCs w:val="22"/>
        </w:rPr>
        <w:t>,</w:t>
      </w:r>
      <w:r w:rsidRPr="00C95ADF">
        <w:rPr>
          <w:sz w:val="22"/>
          <w:szCs w:val="22"/>
        </w:rPr>
        <w:t xml:space="preserve"> “Learning to understand an unfamiliar talker: Testing models of adaptive speech perception</w:t>
      </w:r>
      <w:r w:rsidR="0005093B">
        <w:rPr>
          <w:sz w:val="22"/>
          <w:szCs w:val="22"/>
        </w:rPr>
        <w:t xml:space="preserve">” </w:t>
      </w:r>
      <w:r w:rsidR="0005093B">
        <w:rPr>
          <w:sz w:val="22"/>
          <w:szCs w:val="22"/>
          <w:lang w:val="en-GB"/>
        </w:rPr>
        <w:t>–</w:t>
      </w:r>
      <w:r w:rsidR="0005093B" w:rsidRPr="0005093B">
        <w:t xml:space="preserve"> </w:t>
      </w:r>
      <w:r w:rsidR="0005093B" w:rsidRPr="0005093B">
        <w:rPr>
          <w:sz w:val="22"/>
          <w:szCs w:val="22"/>
          <w:lang w:val="en-GB"/>
        </w:rPr>
        <w:t>COGNIT-S-24-00624</w:t>
      </w:r>
      <w:r w:rsidR="009C2F8C" w:rsidRPr="00C95ADF">
        <w:rPr>
          <w:color w:val="000000" w:themeColor="text1"/>
          <w:sz w:val="22"/>
          <w:szCs w:val="22"/>
        </w:rPr>
        <w:t>.</w:t>
      </w:r>
      <w:r w:rsidRPr="00C95ADF">
        <w:rPr>
          <w:color w:val="000000" w:themeColor="text1"/>
          <w:sz w:val="22"/>
          <w:szCs w:val="22"/>
        </w:rPr>
        <w:t xml:space="preserve"> </w:t>
      </w:r>
      <w:r w:rsidR="000D1807" w:rsidRPr="00C95ADF">
        <w:rPr>
          <w:color w:val="000000" w:themeColor="text1"/>
          <w:sz w:val="22"/>
          <w:szCs w:val="22"/>
        </w:rPr>
        <w:t xml:space="preserve">We </w:t>
      </w:r>
      <w:r w:rsidR="003B11FA" w:rsidRPr="00C95ADF">
        <w:rPr>
          <w:color w:val="000000" w:themeColor="text1"/>
          <w:sz w:val="22"/>
          <w:szCs w:val="22"/>
        </w:rPr>
        <w:t>are resubmitting</w:t>
      </w:r>
      <w:r w:rsidR="000D1807" w:rsidRPr="00C95ADF">
        <w:rPr>
          <w:color w:val="000000" w:themeColor="text1"/>
          <w:sz w:val="22"/>
          <w:szCs w:val="22"/>
        </w:rPr>
        <w:t xml:space="preserve"> the manuscript with the revisions</w:t>
      </w:r>
      <w:r w:rsidR="003B11FA" w:rsidRPr="00C95ADF">
        <w:rPr>
          <w:color w:val="000000" w:themeColor="text1"/>
          <w:sz w:val="22"/>
          <w:szCs w:val="22"/>
        </w:rPr>
        <w:t xml:space="preserve"> and edits</w:t>
      </w:r>
      <w:r w:rsidR="008D6C98" w:rsidRPr="00C95ADF">
        <w:rPr>
          <w:color w:val="000000" w:themeColor="text1"/>
          <w:sz w:val="22"/>
          <w:szCs w:val="22"/>
        </w:rPr>
        <w:t xml:space="preserve"> </w:t>
      </w:r>
      <w:r w:rsidR="00575D72">
        <w:rPr>
          <w:color w:val="000000" w:themeColor="text1"/>
          <w:sz w:val="22"/>
          <w:szCs w:val="22"/>
        </w:rPr>
        <w:t>that directly address those comments</w:t>
      </w:r>
      <w:r w:rsidR="006D2FB3">
        <w:rPr>
          <w:color w:val="000000" w:themeColor="text1"/>
          <w:sz w:val="22"/>
          <w:szCs w:val="22"/>
        </w:rPr>
        <w:t>.</w:t>
      </w:r>
    </w:p>
    <w:p w14:paraId="0947D335" w14:textId="47C4CA35" w:rsidR="0017735E" w:rsidRDefault="00C77AA6" w:rsidP="006D71A1">
      <w:pPr>
        <w:pStyle w:val="NormalWeb"/>
        <w:spacing w:after="120" w:afterAutospacing="0"/>
        <w:ind w:firstLine="360"/>
        <w:jc w:val="both"/>
        <w:rPr>
          <w:color w:val="000000" w:themeColor="text1"/>
          <w:sz w:val="22"/>
          <w:szCs w:val="22"/>
        </w:rPr>
      </w:pPr>
      <w:r>
        <w:rPr>
          <w:color w:val="000000" w:themeColor="text1"/>
          <w:sz w:val="22"/>
          <w:szCs w:val="22"/>
        </w:rPr>
        <w:t xml:space="preserve">We attach an overview of the reviewer comments and our detailed responses in the following pages which remain separate from this cover note in order to maintain anonymity for the rest of the review process. </w:t>
      </w:r>
    </w:p>
    <w:p w14:paraId="04625B73" w14:textId="5BAC5BEF" w:rsidR="00C77AA6" w:rsidRPr="00D95EE5" w:rsidRDefault="00C77AA6" w:rsidP="00C77AA6">
      <w:pPr>
        <w:pStyle w:val="NormalWeb"/>
        <w:spacing w:before="0" w:beforeAutospacing="0"/>
        <w:ind w:firstLine="360"/>
        <w:jc w:val="both"/>
        <w:rPr>
          <w:sz w:val="22"/>
          <w:szCs w:val="22"/>
        </w:rPr>
      </w:pPr>
      <w:r w:rsidRPr="00D95EE5">
        <w:rPr>
          <w:sz w:val="22"/>
          <w:szCs w:val="22"/>
        </w:rPr>
        <w:t xml:space="preserve">Thank you </w:t>
      </w:r>
      <w:r>
        <w:rPr>
          <w:sz w:val="22"/>
          <w:szCs w:val="22"/>
        </w:rPr>
        <w:t xml:space="preserve">again </w:t>
      </w:r>
      <w:r w:rsidRPr="00D95EE5">
        <w:rPr>
          <w:sz w:val="22"/>
          <w:szCs w:val="22"/>
        </w:rPr>
        <w:t xml:space="preserve">for your consideration. </w:t>
      </w:r>
    </w:p>
    <w:p w14:paraId="005CCB0A" w14:textId="53516C2D" w:rsidR="00C77AA6" w:rsidRDefault="00C77AA6" w:rsidP="006D71A1">
      <w:pPr>
        <w:ind w:firstLine="0"/>
        <w:rPr>
          <w:rFonts w:ascii="Times New Roman" w:hAnsi="Times New Roman"/>
          <w:sz w:val="22"/>
          <w:szCs w:val="22"/>
        </w:rPr>
      </w:pPr>
      <w:r w:rsidRPr="00D95EE5">
        <w:rPr>
          <w:rFonts w:ascii="Times New Roman" w:hAnsi="Times New Roman"/>
          <w:sz w:val="22"/>
          <w:szCs w:val="22"/>
        </w:rPr>
        <w:t>Sincerely,</w:t>
      </w:r>
    </w:p>
    <w:p w14:paraId="5E5DB19F" w14:textId="02E5F3D6" w:rsidR="00C77AA6" w:rsidRDefault="00C77AA6" w:rsidP="00C77AA6">
      <w:pPr>
        <w:pStyle w:val="NormalWeb"/>
        <w:spacing w:after="60" w:afterAutospacing="0"/>
        <w:jc w:val="both"/>
        <w:rPr>
          <w:color w:val="000000" w:themeColor="text1"/>
          <w:sz w:val="22"/>
          <w:szCs w:val="22"/>
        </w:rPr>
      </w:pPr>
      <w:r w:rsidRPr="00831EFF">
        <w:rPr>
          <w:sz w:val="22"/>
          <w:szCs w:val="22"/>
        </w:rPr>
        <w:t>Maryann Tan</w:t>
      </w:r>
      <w:r w:rsidRPr="00831EFF">
        <w:rPr>
          <w:sz w:val="22"/>
          <w:szCs w:val="22"/>
        </w:rPr>
        <w:tab/>
      </w:r>
      <w:r w:rsidRPr="00831EFF">
        <w:rPr>
          <w:sz w:val="22"/>
          <w:szCs w:val="22"/>
        </w:rPr>
        <w:tab/>
      </w:r>
      <w:r w:rsidRPr="00831EFF">
        <w:rPr>
          <w:sz w:val="22"/>
          <w:szCs w:val="22"/>
        </w:rPr>
        <w:tab/>
        <w:t>T. Florian Jaeger</w:t>
      </w:r>
    </w:p>
    <w:p w14:paraId="3215AB88" w14:textId="77777777" w:rsidR="00C77AA6" w:rsidRDefault="00C77AA6" w:rsidP="00C77AA6">
      <w:pPr>
        <w:pStyle w:val="NormalWeb"/>
        <w:spacing w:after="60" w:afterAutospacing="0"/>
        <w:jc w:val="both"/>
        <w:rPr>
          <w:color w:val="000000" w:themeColor="text1"/>
          <w:sz w:val="22"/>
          <w:szCs w:val="22"/>
        </w:rPr>
      </w:pPr>
    </w:p>
    <w:p w14:paraId="790756D6" w14:textId="77777777" w:rsidR="00153595" w:rsidRDefault="00153595" w:rsidP="00C77AA6">
      <w:pPr>
        <w:pStyle w:val="NormalWeb"/>
        <w:spacing w:after="60" w:afterAutospacing="0"/>
        <w:jc w:val="both"/>
        <w:rPr>
          <w:color w:val="000000" w:themeColor="text1"/>
          <w:sz w:val="22"/>
          <w:szCs w:val="22"/>
        </w:rPr>
      </w:pPr>
    </w:p>
    <w:p w14:paraId="43152E2A" w14:textId="77777777" w:rsidR="00153595" w:rsidRDefault="00153595" w:rsidP="00C77AA6">
      <w:pPr>
        <w:pStyle w:val="NormalWeb"/>
        <w:spacing w:after="60" w:afterAutospacing="0"/>
        <w:jc w:val="both"/>
        <w:rPr>
          <w:color w:val="000000" w:themeColor="text1"/>
          <w:sz w:val="22"/>
          <w:szCs w:val="22"/>
        </w:rPr>
      </w:pPr>
    </w:p>
    <w:p w14:paraId="6AF46A6A" w14:textId="77777777" w:rsidR="00153595" w:rsidRDefault="00153595" w:rsidP="00C77AA6">
      <w:pPr>
        <w:pStyle w:val="NormalWeb"/>
        <w:spacing w:after="60" w:afterAutospacing="0"/>
        <w:jc w:val="both"/>
        <w:rPr>
          <w:color w:val="000000" w:themeColor="text1"/>
          <w:sz w:val="22"/>
          <w:szCs w:val="22"/>
        </w:rPr>
      </w:pPr>
    </w:p>
    <w:p w14:paraId="3C1FBC8C" w14:textId="77777777" w:rsidR="00153595" w:rsidRDefault="00153595" w:rsidP="00C77AA6">
      <w:pPr>
        <w:pStyle w:val="NormalWeb"/>
        <w:spacing w:after="60" w:afterAutospacing="0"/>
        <w:jc w:val="both"/>
        <w:rPr>
          <w:color w:val="000000" w:themeColor="text1"/>
          <w:sz w:val="22"/>
          <w:szCs w:val="22"/>
        </w:rPr>
      </w:pPr>
    </w:p>
    <w:p w14:paraId="5FAC46B6" w14:textId="77777777" w:rsidR="00153595" w:rsidRDefault="00153595" w:rsidP="00C77AA6">
      <w:pPr>
        <w:pStyle w:val="NormalWeb"/>
        <w:spacing w:after="60" w:afterAutospacing="0"/>
        <w:jc w:val="both"/>
        <w:rPr>
          <w:color w:val="000000" w:themeColor="text1"/>
          <w:sz w:val="22"/>
          <w:szCs w:val="22"/>
        </w:rPr>
      </w:pPr>
    </w:p>
    <w:p w14:paraId="76B151C4" w14:textId="77777777" w:rsidR="00153595" w:rsidRDefault="00153595" w:rsidP="00C77AA6">
      <w:pPr>
        <w:pStyle w:val="NormalWeb"/>
        <w:spacing w:after="60" w:afterAutospacing="0"/>
        <w:jc w:val="both"/>
        <w:rPr>
          <w:color w:val="000000" w:themeColor="text1"/>
          <w:sz w:val="22"/>
          <w:szCs w:val="22"/>
        </w:rPr>
      </w:pPr>
    </w:p>
    <w:p w14:paraId="4B58D245" w14:textId="77777777" w:rsidR="00153595" w:rsidRDefault="00153595" w:rsidP="00C77AA6">
      <w:pPr>
        <w:pStyle w:val="NormalWeb"/>
        <w:spacing w:after="60" w:afterAutospacing="0"/>
        <w:jc w:val="both"/>
        <w:rPr>
          <w:color w:val="000000" w:themeColor="text1"/>
          <w:sz w:val="22"/>
          <w:szCs w:val="22"/>
        </w:rPr>
      </w:pPr>
    </w:p>
    <w:p w14:paraId="4FE72C68" w14:textId="77777777" w:rsidR="00153595" w:rsidRDefault="00153595" w:rsidP="00C77AA6">
      <w:pPr>
        <w:pStyle w:val="NormalWeb"/>
        <w:spacing w:after="60" w:afterAutospacing="0"/>
        <w:jc w:val="both"/>
        <w:rPr>
          <w:color w:val="000000" w:themeColor="text1"/>
          <w:sz w:val="22"/>
          <w:szCs w:val="22"/>
        </w:rPr>
      </w:pPr>
    </w:p>
    <w:p w14:paraId="698E9D52" w14:textId="77777777" w:rsidR="00153595" w:rsidRDefault="00153595" w:rsidP="00C77AA6">
      <w:pPr>
        <w:pStyle w:val="NormalWeb"/>
        <w:spacing w:after="60" w:afterAutospacing="0"/>
        <w:jc w:val="both"/>
        <w:rPr>
          <w:color w:val="000000" w:themeColor="text1"/>
          <w:sz w:val="22"/>
          <w:szCs w:val="22"/>
        </w:rPr>
      </w:pPr>
    </w:p>
    <w:p w14:paraId="45784B47" w14:textId="0A089B23" w:rsidR="0019139A" w:rsidRPr="00831EFF" w:rsidRDefault="00A70529" w:rsidP="00452E00">
      <w:pPr>
        <w:rPr>
          <w:rFonts w:ascii="Times New Roman" w:hAnsi="Times New Roman"/>
          <w:sz w:val="22"/>
          <w:szCs w:val="22"/>
        </w:rPr>
      </w:pPr>
      <w:r w:rsidRPr="00831EFF">
        <w:rPr>
          <w:rFonts w:ascii="Times New Roman" w:hAnsi="Times New Roman"/>
          <w:sz w:val="22"/>
          <w:szCs w:val="22"/>
        </w:rPr>
        <w:tab/>
      </w:r>
      <w:r w:rsidR="00B20981" w:rsidRPr="00831EFF">
        <w:rPr>
          <w:rFonts w:ascii="Times New Roman" w:hAnsi="Times New Roman"/>
          <w:sz w:val="22"/>
          <w:szCs w:val="22"/>
        </w:rPr>
        <w:t xml:space="preserve">       </w:t>
      </w:r>
    </w:p>
    <w:p w14:paraId="1ECC336A" w14:textId="77777777" w:rsidR="00C77AA6" w:rsidRDefault="00C77AA6" w:rsidP="00C619BE">
      <w:pPr>
        <w:ind w:firstLine="0"/>
        <w:rPr>
          <w:rFonts w:ascii="Times New Roman" w:hAnsi="Times New Roman"/>
          <w:b/>
          <w:bCs/>
          <w:sz w:val="22"/>
          <w:szCs w:val="22"/>
        </w:rPr>
      </w:pPr>
    </w:p>
    <w:p w14:paraId="630D8372" w14:textId="77777777" w:rsidR="000A6B28" w:rsidRPr="00C56C6B" w:rsidRDefault="000A6B28" w:rsidP="00DA6DBD">
      <w:pPr>
        <w:ind w:firstLine="0"/>
        <w:jc w:val="left"/>
        <w:rPr>
          <w:rFonts w:ascii="Times New Roman" w:hAnsi="Times New Roman"/>
          <w:color w:val="00B050"/>
          <w:sz w:val="22"/>
          <w:szCs w:val="22"/>
        </w:rPr>
      </w:pPr>
    </w:p>
    <w:sectPr w:rsidR="000A6B28" w:rsidRPr="00C56C6B" w:rsidSect="00796257">
      <w:headerReference w:type="default" r:id="rId7"/>
      <w:footerReference w:type="default" r:id="rId8"/>
      <w:headerReference w:type="first" r:id="rId9"/>
      <w:footerReference w:type="first" r:id="rId10"/>
      <w:pgSz w:w="12240" w:h="15840"/>
      <w:pgMar w:top="1440" w:right="1800" w:bottom="1440" w:left="180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F13D8" w14:textId="77777777" w:rsidR="003A60AE" w:rsidRDefault="003A60AE" w:rsidP="00A70529">
      <w:r>
        <w:separator/>
      </w:r>
    </w:p>
  </w:endnote>
  <w:endnote w:type="continuationSeparator" w:id="0">
    <w:p w14:paraId="702B5952" w14:textId="77777777" w:rsidR="003A60AE" w:rsidRDefault="003A60AE"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5A89B" w14:textId="77777777" w:rsidR="003A60AE" w:rsidRDefault="003A60AE" w:rsidP="00A70529">
      <w:r>
        <w:separator/>
      </w:r>
    </w:p>
  </w:footnote>
  <w:footnote w:type="continuationSeparator" w:id="0">
    <w:p w14:paraId="01C946C2" w14:textId="77777777" w:rsidR="003A60AE" w:rsidRDefault="003A60AE"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3"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6"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9"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454247698">
    <w:abstractNumId w:val="2"/>
  </w:num>
  <w:num w:numId="2" w16cid:durableId="1826434337">
    <w:abstractNumId w:val="3"/>
  </w:num>
  <w:num w:numId="3" w16cid:durableId="548609731">
    <w:abstractNumId w:val="1"/>
  </w:num>
  <w:num w:numId="4" w16cid:durableId="375467042">
    <w:abstractNumId w:val="4"/>
  </w:num>
  <w:num w:numId="5" w16cid:durableId="486165465">
    <w:abstractNumId w:val="8"/>
  </w:num>
  <w:num w:numId="6" w16cid:durableId="382028370">
    <w:abstractNumId w:val="6"/>
  </w:num>
  <w:num w:numId="7" w16cid:durableId="643436257">
    <w:abstractNumId w:val="9"/>
  </w:num>
  <w:num w:numId="8" w16cid:durableId="1150252013">
    <w:abstractNumId w:val="5"/>
  </w:num>
  <w:num w:numId="9" w16cid:durableId="95028063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13382"/>
    <w:rsid w:val="00025EB9"/>
    <w:rsid w:val="00034F40"/>
    <w:rsid w:val="00036F63"/>
    <w:rsid w:val="0005093B"/>
    <w:rsid w:val="00086B46"/>
    <w:rsid w:val="00090459"/>
    <w:rsid w:val="000A00C6"/>
    <w:rsid w:val="000A6B28"/>
    <w:rsid w:val="000A7180"/>
    <w:rsid w:val="000B1BA1"/>
    <w:rsid w:val="000B4A1A"/>
    <w:rsid w:val="000C0BCD"/>
    <w:rsid w:val="000D1807"/>
    <w:rsid w:val="000D583D"/>
    <w:rsid w:val="000E1C44"/>
    <w:rsid w:val="000E464C"/>
    <w:rsid w:val="000F37BF"/>
    <w:rsid w:val="000F775D"/>
    <w:rsid w:val="001067CF"/>
    <w:rsid w:val="0011776E"/>
    <w:rsid w:val="0012093D"/>
    <w:rsid w:val="001254F3"/>
    <w:rsid w:val="00143CAF"/>
    <w:rsid w:val="00147635"/>
    <w:rsid w:val="00153595"/>
    <w:rsid w:val="00164BD2"/>
    <w:rsid w:val="00165AC8"/>
    <w:rsid w:val="00171223"/>
    <w:rsid w:val="0017735E"/>
    <w:rsid w:val="0018386B"/>
    <w:rsid w:val="0019139A"/>
    <w:rsid w:val="00195FCA"/>
    <w:rsid w:val="001A0F77"/>
    <w:rsid w:val="001E074F"/>
    <w:rsid w:val="001E185B"/>
    <w:rsid w:val="001F7C2E"/>
    <w:rsid w:val="00207615"/>
    <w:rsid w:val="0022121A"/>
    <w:rsid w:val="0022616A"/>
    <w:rsid w:val="00273414"/>
    <w:rsid w:val="002922D0"/>
    <w:rsid w:val="00293598"/>
    <w:rsid w:val="002A5584"/>
    <w:rsid w:val="002D5890"/>
    <w:rsid w:val="002E5923"/>
    <w:rsid w:val="002E7A54"/>
    <w:rsid w:val="00301606"/>
    <w:rsid w:val="00302047"/>
    <w:rsid w:val="003046D2"/>
    <w:rsid w:val="0031592E"/>
    <w:rsid w:val="00327A6D"/>
    <w:rsid w:val="003310CA"/>
    <w:rsid w:val="003436AD"/>
    <w:rsid w:val="00343EB9"/>
    <w:rsid w:val="003510A8"/>
    <w:rsid w:val="003658A8"/>
    <w:rsid w:val="003A60AE"/>
    <w:rsid w:val="003B11FA"/>
    <w:rsid w:val="003B2102"/>
    <w:rsid w:val="003C06BD"/>
    <w:rsid w:val="003C1096"/>
    <w:rsid w:val="003C1E34"/>
    <w:rsid w:val="003C6011"/>
    <w:rsid w:val="003D0EFF"/>
    <w:rsid w:val="003E2C11"/>
    <w:rsid w:val="003E37B9"/>
    <w:rsid w:val="003F4332"/>
    <w:rsid w:val="003F6E6D"/>
    <w:rsid w:val="00400B07"/>
    <w:rsid w:val="00415288"/>
    <w:rsid w:val="00423B7C"/>
    <w:rsid w:val="00432B52"/>
    <w:rsid w:val="00441662"/>
    <w:rsid w:val="00446592"/>
    <w:rsid w:val="00452E00"/>
    <w:rsid w:val="004614E1"/>
    <w:rsid w:val="004775AC"/>
    <w:rsid w:val="00493E34"/>
    <w:rsid w:val="004959A2"/>
    <w:rsid w:val="0049633E"/>
    <w:rsid w:val="004A6BC1"/>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67313"/>
    <w:rsid w:val="00575D72"/>
    <w:rsid w:val="00590DC4"/>
    <w:rsid w:val="00595EBB"/>
    <w:rsid w:val="005A6AFC"/>
    <w:rsid w:val="005C24C4"/>
    <w:rsid w:val="005D2BC2"/>
    <w:rsid w:val="00612F74"/>
    <w:rsid w:val="00623735"/>
    <w:rsid w:val="006259EF"/>
    <w:rsid w:val="00637D4F"/>
    <w:rsid w:val="0065727F"/>
    <w:rsid w:val="00667ABB"/>
    <w:rsid w:val="0067251F"/>
    <w:rsid w:val="00673BC2"/>
    <w:rsid w:val="00677D00"/>
    <w:rsid w:val="006915C6"/>
    <w:rsid w:val="006938D8"/>
    <w:rsid w:val="006A6E9A"/>
    <w:rsid w:val="006C350E"/>
    <w:rsid w:val="006C4063"/>
    <w:rsid w:val="006D18EC"/>
    <w:rsid w:val="006D2FB3"/>
    <w:rsid w:val="006D5AD3"/>
    <w:rsid w:val="006D71A1"/>
    <w:rsid w:val="006E12F2"/>
    <w:rsid w:val="006E2D84"/>
    <w:rsid w:val="00710D8A"/>
    <w:rsid w:val="00714D5D"/>
    <w:rsid w:val="00734EF7"/>
    <w:rsid w:val="00735AC9"/>
    <w:rsid w:val="0073703C"/>
    <w:rsid w:val="00740C31"/>
    <w:rsid w:val="00742BCA"/>
    <w:rsid w:val="007452E5"/>
    <w:rsid w:val="007469C7"/>
    <w:rsid w:val="00747FE8"/>
    <w:rsid w:val="00763BCE"/>
    <w:rsid w:val="00770CD6"/>
    <w:rsid w:val="00790093"/>
    <w:rsid w:val="007923BD"/>
    <w:rsid w:val="0079444D"/>
    <w:rsid w:val="00796257"/>
    <w:rsid w:val="007C7A5F"/>
    <w:rsid w:val="007E6D6B"/>
    <w:rsid w:val="007F3571"/>
    <w:rsid w:val="007F3BC7"/>
    <w:rsid w:val="007F6EB7"/>
    <w:rsid w:val="007F764D"/>
    <w:rsid w:val="008168A9"/>
    <w:rsid w:val="00822AFD"/>
    <w:rsid w:val="008275DC"/>
    <w:rsid w:val="00831EFF"/>
    <w:rsid w:val="00832F83"/>
    <w:rsid w:val="00843A5A"/>
    <w:rsid w:val="00847944"/>
    <w:rsid w:val="00860A5A"/>
    <w:rsid w:val="00861F29"/>
    <w:rsid w:val="0086220C"/>
    <w:rsid w:val="0086392B"/>
    <w:rsid w:val="00872F3E"/>
    <w:rsid w:val="008773BA"/>
    <w:rsid w:val="00880AB2"/>
    <w:rsid w:val="00885352"/>
    <w:rsid w:val="0089737F"/>
    <w:rsid w:val="008A01CA"/>
    <w:rsid w:val="008C5015"/>
    <w:rsid w:val="008C5F7E"/>
    <w:rsid w:val="008D399C"/>
    <w:rsid w:val="008D6C98"/>
    <w:rsid w:val="008F4424"/>
    <w:rsid w:val="00921BA9"/>
    <w:rsid w:val="00922F58"/>
    <w:rsid w:val="0092794E"/>
    <w:rsid w:val="00927E27"/>
    <w:rsid w:val="00934571"/>
    <w:rsid w:val="009375D1"/>
    <w:rsid w:val="00943A2B"/>
    <w:rsid w:val="00952EC0"/>
    <w:rsid w:val="009B223A"/>
    <w:rsid w:val="009B25F1"/>
    <w:rsid w:val="009B3EC8"/>
    <w:rsid w:val="009C2F8C"/>
    <w:rsid w:val="009C7FC6"/>
    <w:rsid w:val="009D3B52"/>
    <w:rsid w:val="009D57BF"/>
    <w:rsid w:val="009F3CB1"/>
    <w:rsid w:val="009F7CE0"/>
    <w:rsid w:val="00A04CC1"/>
    <w:rsid w:val="00A06454"/>
    <w:rsid w:val="00A16108"/>
    <w:rsid w:val="00A251F1"/>
    <w:rsid w:val="00A275B0"/>
    <w:rsid w:val="00A279D2"/>
    <w:rsid w:val="00A316AB"/>
    <w:rsid w:val="00A35972"/>
    <w:rsid w:val="00A4765F"/>
    <w:rsid w:val="00A50F88"/>
    <w:rsid w:val="00A521D7"/>
    <w:rsid w:val="00A62BAA"/>
    <w:rsid w:val="00A65DE8"/>
    <w:rsid w:val="00A70529"/>
    <w:rsid w:val="00A71F8A"/>
    <w:rsid w:val="00A7548A"/>
    <w:rsid w:val="00A83458"/>
    <w:rsid w:val="00A8473F"/>
    <w:rsid w:val="00A8586A"/>
    <w:rsid w:val="00A87353"/>
    <w:rsid w:val="00AB5A1D"/>
    <w:rsid w:val="00AE3C08"/>
    <w:rsid w:val="00B07C52"/>
    <w:rsid w:val="00B146BA"/>
    <w:rsid w:val="00B20981"/>
    <w:rsid w:val="00B20D7F"/>
    <w:rsid w:val="00B6418D"/>
    <w:rsid w:val="00BA35F9"/>
    <w:rsid w:val="00BA3D4E"/>
    <w:rsid w:val="00BC2906"/>
    <w:rsid w:val="00BC3CC7"/>
    <w:rsid w:val="00BD298C"/>
    <w:rsid w:val="00BD36F6"/>
    <w:rsid w:val="00BD465B"/>
    <w:rsid w:val="00BF75CE"/>
    <w:rsid w:val="00C05C18"/>
    <w:rsid w:val="00C2328D"/>
    <w:rsid w:val="00C23AFA"/>
    <w:rsid w:val="00C35E76"/>
    <w:rsid w:val="00C56C6B"/>
    <w:rsid w:val="00C619BE"/>
    <w:rsid w:val="00C77AA6"/>
    <w:rsid w:val="00C84E65"/>
    <w:rsid w:val="00C8696C"/>
    <w:rsid w:val="00C90658"/>
    <w:rsid w:val="00C93CD6"/>
    <w:rsid w:val="00C95ADF"/>
    <w:rsid w:val="00C96534"/>
    <w:rsid w:val="00C96FB3"/>
    <w:rsid w:val="00CA196C"/>
    <w:rsid w:val="00CA3632"/>
    <w:rsid w:val="00CB1546"/>
    <w:rsid w:val="00CB2023"/>
    <w:rsid w:val="00CB5AD6"/>
    <w:rsid w:val="00CE5328"/>
    <w:rsid w:val="00CF446C"/>
    <w:rsid w:val="00D07151"/>
    <w:rsid w:val="00D156C3"/>
    <w:rsid w:val="00D2418F"/>
    <w:rsid w:val="00D2471A"/>
    <w:rsid w:val="00D7189C"/>
    <w:rsid w:val="00D800AA"/>
    <w:rsid w:val="00D95EE5"/>
    <w:rsid w:val="00D96167"/>
    <w:rsid w:val="00DA003F"/>
    <w:rsid w:val="00DA4676"/>
    <w:rsid w:val="00DA6DBD"/>
    <w:rsid w:val="00DB189D"/>
    <w:rsid w:val="00DB32B7"/>
    <w:rsid w:val="00DC1E6F"/>
    <w:rsid w:val="00DF6D9B"/>
    <w:rsid w:val="00E01C7C"/>
    <w:rsid w:val="00E15F8A"/>
    <w:rsid w:val="00E20179"/>
    <w:rsid w:val="00E407C0"/>
    <w:rsid w:val="00E627F2"/>
    <w:rsid w:val="00E664D3"/>
    <w:rsid w:val="00E8181F"/>
    <w:rsid w:val="00E877AE"/>
    <w:rsid w:val="00E90FB5"/>
    <w:rsid w:val="00EA30EE"/>
    <w:rsid w:val="00EA3728"/>
    <w:rsid w:val="00EB0242"/>
    <w:rsid w:val="00EB540F"/>
    <w:rsid w:val="00EB6FA8"/>
    <w:rsid w:val="00EC2280"/>
    <w:rsid w:val="00ED20AD"/>
    <w:rsid w:val="00ED3B33"/>
    <w:rsid w:val="00F33B21"/>
    <w:rsid w:val="00F543CC"/>
    <w:rsid w:val="00F61351"/>
    <w:rsid w:val="00F62C62"/>
    <w:rsid w:val="00F705A3"/>
    <w:rsid w:val="00F728BB"/>
    <w:rsid w:val="00F82149"/>
    <w:rsid w:val="00F9025D"/>
    <w:rsid w:val="00F91155"/>
    <w:rsid w:val="00F95AE1"/>
    <w:rsid w:val="00FA1C6C"/>
    <w:rsid w:val="00FB1F88"/>
    <w:rsid w:val="00FB7C19"/>
    <w:rsid w:val="00FC7618"/>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942491436">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746</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9</cp:revision>
  <cp:lastPrinted>2024-05-08T07:14:00Z</cp:lastPrinted>
  <dcterms:created xsi:type="dcterms:W3CDTF">2025-02-18T18:51:00Z</dcterms:created>
  <dcterms:modified xsi:type="dcterms:W3CDTF">2025-03-10T21:09:00Z</dcterms:modified>
</cp:coreProperties>
</file>